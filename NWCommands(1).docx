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Network Commands</w:t>
      </w:r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hAnsi="Arial" w:eastAsia="Times New Roman" w:cs="Arial"/>
          <w:color w:val="auto"/>
          <w:spacing w:val="-8"/>
          <w:sz w:val="45"/>
          <w:szCs w:val="45"/>
        </w:rPr>
      </w:pPr>
      <w:r>
        <w:rPr>
          <w:rFonts w:ascii="Arial" w:hAnsi="Arial" w:eastAsia="Times New Roman" w:cs="Arial"/>
          <w:color w:val="auto"/>
          <w:spacing w:val="-8"/>
          <w:sz w:val="45"/>
          <w:szCs w:val="45"/>
        </w:rPr>
        <w:t>1. ifconfig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auto"/>
          <w:sz w:val="27"/>
          <w:szCs w:val="27"/>
        </w:rPr>
      </w:pPr>
      <w:r>
        <w:rPr>
          <w:rFonts w:ascii="inherit" w:hAnsi="inherit" w:eastAsia="Times New Roman" w:cs="Arial"/>
          <w:color w:val="auto"/>
          <w:sz w:val="27"/>
        </w:rPr>
        <w:t>ifconfig</w:t>
      </w:r>
      <w:r>
        <w:rPr>
          <w:rFonts w:ascii="Arial" w:hAnsi="Arial" w:eastAsia="Times New Roman" w:cs="Arial"/>
          <w:color w:val="auto"/>
          <w:sz w:val="27"/>
          <w:szCs w:val="27"/>
        </w:rPr>
        <w:t> (</w:t>
      </w:r>
      <w:r>
        <w:rPr>
          <w:rFonts w:ascii="inherit" w:hAnsi="inherit" w:eastAsia="Times New Roman" w:cs="Arial"/>
          <w:color w:val="auto"/>
          <w:sz w:val="27"/>
        </w:rPr>
        <w:t>interface configurator</w:t>
      </w:r>
      <w:r>
        <w:rPr>
          <w:rFonts w:ascii="Arial" w:hAnsi="Arial" w:eastAsia="Times New Roman" w:cs="Arial"/>
          <w:color w:val="auto"/>
          <w:sz w:val="27"/>
          <w:szCs w:val="27"/>
        </w:rPr>
        <w:t>) command is use to initialize an interface, assign </w:t>
      </w:r>
      <w:r>
        <w:rPr>
          <w:rFonts w:ascii="inherit" w:hAnsi="inherit" w:eastAsia="Times New Roman" w:cs="Arial"/>
          <w:color w:val="auto"/>
          <w:sz w:val="27"/>
        </w:rPr>
        <w:t>IP Address</w:t>
      </w:r>
      <w:r>
        <w:rPr>
          <w:rFonts w:ascii="Arial" w:hAnsi="Arial" w:eastAsia="Times New Roman" w:cs="Arial"/>
          <w:color w:val="auto"/>
          <w:sz w:val="27"/>
          <w:szCs w:val="27"/>
        </w:rPr>
        <w:t> to interface and </w:t>
      </w:r>
      <w:r>
        <w:rPr>
          <w:rFonts w:ascii="inherit" w:hAnsi="inherit" w:eastAsia="Times New Roman" w:cs="Arial"/>
          <w:color w:val="auto"/>
          <w:sz w:val="27"/>
        </w:rPr>
        <w:t>enable</w:t>
      </w:r>
      <w:r>
        <w:rPr>
          <w:rFonts w:ascii="Arial" w:hAnsi="Arial" w:eastAsia="Times New Roman" w:cs="Arial"/>
          <w:color w:val="auto"/>
          <w:sz w:val="27"/>
          <w:szCs w:val="27"/>
        </w:rPr>
        <w:t> or </w:t>
      </w:r>
      <w:r>
        <w:rPr>
          <w:rFonts w:ascii="inherit" w:hAnsi="inherit" w:eastAsia="Times New Roman" w:cs="Arial"/>
          <w:color w:val="auto"/>
          <w:sz w:val="27"/>
        </w:rPr>
        <w:t>disable</w:t>
      </w:r>
      <w:r>
        <w:rPr>
          <w:rFonts w:ascii="Arial" w:hAnsi="Arial" w:eastAsia="Times New Roman" w:cs="Arial"/>
          <w:color w:val="auto"/>
          <w:sz w:val="27"/>
          <w:szCs w:val="27"/>
        </w:rPr>
        <w:t> interface on demand. With this command you can view </w:t>
      </w:r>
      <w:r>
        <w:rPr>
          <w:rFonts w:ascii="inherit" w:hAnsi="inherit" w:eastAsia="Times New Roman" w:cs="Arial"/>
          <w:color w:val="auto"/>
          <w:sz w:val="27"/>
        </w:rPr>
        <w:t>IP Address</w:t>
      </w:r>
      <w:r>
        <w:rPr>
          <w:rFonts w:ascii="Arial" w:hAnsi="Arial" w:eastAsia="Times New Roman" w:cs="Arial"/>
          <w:color w:val="auto"/>
          <w:sz w:val="27"/>
          <w:szCs w:val="27"/>
        </w:rPr>
        <w:t> and </w:t>
      </w:r>
      <w:r>
        <w:rPr>
          <w:rFonts w:ascii="inherit" w:hAnsi="inherit" w:eastAsia="Times New Roman" w:cs="Arial"/>
          <w:color w:val="auto"/>
          <w:sz w:val="27"/>
        </w:rPr>
        <w:t>Hardware</w:t>
      </w:r>
      <w:r>
        <w:rPr>
          <w:rFonts w:ascii="Arial" w:hAnsi="Arial" w:eastAsia="Times New Roman" w:cs="Arial"/>
          <w:color w:val="auto"/>
          <w:sz w:val="27"/>
          <w:szCs w:val="27"/>
        </w:rPr>
        <w:t> / </w:t>
      </w:r>
      <w:r>
        <w:rPr>
          <w:rFonts w:ascii="inherit" w:hAnsi="inherit" w:eastAsia="Times New Roman" w:cs="Arial"/>
          <w:color w:val="auto"/>
          <w:sz w:val="27"/>
        </w:rPr>
        <w:t>MAC address</w:t>
      </w:r>
      <w:r>
        <w:rPr>
          <w:rFonts w:ascii="Arial" w:hAnsi="Arial" w:eastAsia="Times New Roman" w:cs="Arial"/>
          <w:color w:val="auto"/>
          <w:sz w:val="27"/>
          <w:szCs w:val="27"/>
        </w:rPr>
        <w:t> assign to interface and also </w:t>
      </w:r>
      <w:r>
        <w:rPr>
          <w:rFonts w:ascii="inherit" w:hAnsi="inherit" w:eastAsia="Times New Roman" w:cs="Arial"/>
          <w:color w:val="auto"/>
          <w:sz w:val="27"/>
        </w:rPr>
        <w:t>MTU</w:t>
      </w:r>
      <w:r>
        <w:rPr>
          <w:rFonts w:ascii="Arial" w:hAnsi="Arial" w:eastAsia="Times New Roman" w:cs="Arial"/>
          <w:color w:val="auto"/>
          <w:sz w:val="27"/>
          <w:szCs w:val="27"/>
        </w:rPr>
        <w:t> (</w:t>
      </w:r>
      <w:r>
        <w:rPr>
          <w:rFonts w:ascii="inherit" w:hAnsi="inherit" w:eastAsia="Times New Roman" w:cs="Arial"/>
          <w:color w:val="auto"/>
          <w:sz w:val="27"/>
        </w:rPr>
        <w:t>Maximum transmission unit</w:t>
      </w:r>
      <w:r>
        <w:rPr>
          <w:rFonts w:ascii="Arial" w:hAnsi="Arial" w:eastAsia="Times New Roman" w:cs="Arial"/>
          <w:color w:val="auto"/>
          <w:sz w:val="27"/>
          <w:szCs w:val="27"/>
        </w:rPr>
        <w:t>) size.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inherit" w:hAnsi="inherit" w:eastAsia="Times New Roman" w:cs="Courier New"/>
          <w:b/>
          <w:bCs/>
          <w:color w:val="auto"/>
          <w:sz w:val="20"/>
          <w:szCs w:val="20"/>
        </w:rPr>
        <w:t># ifconfig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eth0      Link encap:Ethernet  </w:t>
      </w:r>
      <w:r>
        <w:rPr>
          <w:rFonts w:ascii="inherit" w:hAnsi="inherit" w:eastAsia="Times New Roman" w:cs="Courier New"/>
          <w:b/>
          <w:bCs/>
          <w:color w:val="auto"/>
          <w:sz w:val="20"/>
          <w:szCs w:val="20"/>
        </w:rPr>
        <w:t>HWaddr 00:0C:29:28:FD:4C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</w:t>
      </w:r>
      <w:r>
        <w:rPr>
          <w:rFonts w:ascii="inherit" w:hAnsi="inherit" w:eastAsia="Times New Roman" w:cs="Courier New"/>
          <w:b/>
          <w:bCs/>
          <w:color w:val="auto"/>
          <w:sz w:val="20"/>
          <w:szCs w:val="20"/>
        </w:rPr>
        <w:t>inet addr:192.168.50.2</w:t>
      </w: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Bcast:192.168.50.255  Mask:255.255.255.0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inet6 addr: fe80::20c:29ff:fe28:fd4c/64 Scope:Link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UP BROADCAST RUNNING MULTICAST  MTU:1500  Metric:1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RX packets:6093 errors:0 dropped:0 overruns:0 frame:0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TX packets:4824 errors:0 dropped:0 overruns:0 carrier:0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collisions:0 txqueuelen:1000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RX bytes:6125302 (5.8 MiB)  TX bytes:536966 (524.3 KiB)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Interrupt:18 Base address:0x2000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>lo        Link encap:Local Loopback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inet addr:127.0.0.1  Mask:255.0.0.0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inet6 addr: ::1/128 Scope:Host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UP LOOPBACK RUNNING  MTU:16436  Metric:1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RX packets:8 errors:0 dropped:0 overruns:0 frame:0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TX packets:8 errors:0 dropped:0 overruns:0 carrier:0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collisions:0 txqueuelen:0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RX bytes:480 (480.0 b)  TX bytes:480 (480.0 b)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auto"/>
          <w:sz w:val="27"/>
          <w:szCs w:val="27"/>
        </w:rPr>
      </w:pPr>
      <w:r>
        <w:rPr>
          <w:rFonts w:ascii="inherit" w:hAnsi="inherit" w:eastAsia="Times New Roman" w:cs="Arial"/>
          <w:color w:val="auto"/>
          <w:sz w:val="27"/>
        </w:rPr>
        <w:t>ifconfig</w:t>
      </w:r>
      <w:r>
        <w:rPr>
          <w:rFonts w:ascii="Arial" w:hAnsi="Arial" w:eastAsia="Times New Roman" w:cs="Arial"/>
          <w:color w:val="auto"/>
          <w:sz w:val="27"/>
          <w:szCs w:val="27"/>
        </w:rPr>
        <w:t> with interface (</w:t>
      </w:r>
      <w:r>
        <w:rPr>
          <w:rFonts w:ascii="inherit" w:hAnsi="inherit" w:eastAsia="Times New Roman" w:cs="Arial"/>
          <w:color w:val="auto"/>
          <w:sz w:val="27"/>
        </w:rPr>
        <w:t>eth0</w:t>
      </w:r>
      <w:r>
        <w:rPr>
          <w:rFonts w:ascii="Arial" w:hAnsi="Arial" w:eastAsia="Times New Roman" w:cs="Arial"/>
          <w:color w:val="auto"/>
          <w:sz w:val="27"/>
          <w:szCs w:val="27"/>
        </w:rPr>
        <w:t>) command only shows specific interface details like </w:t>
      </w:r>
      <w:r>
        <w:rPr>
          <w:rFonts w:ascii="inherit" w:hAnsi="inherit" w:eastAsia="Times New Roman" w:cs="Arial"/>
          <w:color w:val="auto"/>
          <w:sz w:val="27"/>
        </w:rPr>
        <w:t>IP Address</w:t>
      </w:r>
      <w:r>
        <w:rPr>
          <w:rFonts w:ascii="Arial" w:hAnsi="Arial" w:eastAsia="Times New Roman" w:cs="Arial"/>
          <w:color w:val="auto"/>
          <w:sz w:val="27"/>
          <w:szCs w:val="27"/>
        </w:rPr>
        <w:t>, </w:t>
      </w:r>
      <w:r>
        <w:rPr>
          <w:rFonts w:ascii="inherit" w:hAnsi="inherit" w:eastAsia="Times New Roman" w:cs="Arial"/>
          <w:color w:val="auto"/>
          <w:sz w:val="27"/>
        </w:rPr>
        <w:t>MAC Address</w:t>
      </w:r>
      <w:r>
        <w:rPr>
          <w:rFonts w:ascii="Arial" w:hAnsi="Arial" w:eastAsia="Times New Roman" w:cs="Arial"/>
          <w:color w:val="auto"/>
          <w:sz w:val="27"/>
          <w:szCs w:val="27"/>
        </w:rPr>
        <w:t> etc. with </w:t>
      </w:r>
      <w:r>
        <w:rPr>
          <w:rFonts w:ascii="inherit" w:hAnsi="inherit" w:eastAsia="Times New Roman" w:cs="Arial"/>
          <w:color w:val="auto"/>
          <w:sz w:val="27"/>
        </w:rPr>
        <w:t>-a</w:t>
      </w:r>
      <w:r>
        <w:rPr>
          <w:rFonts w:ascii="Arial" w:hAnsi="Arial" w:eastAsia="Times New Roman" w:cs="Arial"/>
          <w:color w:val="auto"/>
          <w:sz w:val="27"/>
          <w:szCs w:val="27"/>
        </w:rPr>
        <w:t> options will display all available interface details if it is disable also.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inherit" w:hAnsi="inherit" w:eastAsia="Times New Roman" w:cs="Courier New"/>
          <w:b/>
          <w:bCs/>
          <w:color w:val="auto"/>
          <w:sz w:val="20"/>
          <w:szCs w:val="20"/>
        </w:rPr>
        <w:t># ifconfig eth0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>eth0      Link encap:Ethernet  HWaddr 00:0C:29:28:FD:4C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inet addr:192.168.50.2  Bcast:192.168.50.255  Mask:255.255.255.0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inet6 addr: fe80::20c:29ff:fe28:fd4c/64 Scope:Link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UP BROADCAST RUNNING MULTICAST  MTU:1500  Metric:1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RX packets:6119 errors:0 dropped:0 overruns:0 frame:0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TX packets:4841 errors:0 dropped:0 overruns:0 carrier:0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collisions:0 txqueuelen:1000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RX bytes:6127464 (5.8 MiB)  TX bytes:539648 (527.0 KiB)</w:t>
      </w: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hAnsi="Courier" w:eastAsia="Times New Roman" w:cs="Courier New"/>
          <w:color w:val="auto"/>
          <w:sz w:val="20"/>
          <w:szCs w:val="20"/>
        </w:rPr>
      </w:pPr>
      <w:r>
        <w:rPr>
          <w:rFonts w:ascii="Courier" w:hAnsi="Courier" w:eastAsia="Times New Roman" w:cs="Courier New"/>
          <w:color w:val="auto"/>
          <w:sz w:val="20"/>
          <w:szCs w:val="20"/>
        </w:rPr>
        <w:t xml:space="preserve">          Interrupt:18 Base address:0x2000</w:t>
      </w:r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hAnsi="Arial" w:eastAsia="Times New Roman" w:cs="Arial"/>
          <w:color w:val="auto"/>
          <w:spacing w:val="-5"/>
          <w:sz w:val="39"/>
          <w:szCs w:val="39"/>
        </w:rPr>
      </w:pPr>
      <w:r>
        <w:rPr>
          <w:rFonts w:ascii="Arial" w:hAnsi="Arial" w:eastAsia="Times New Roman" w:cs="Arial"/>
          <w:color w:val="auto"/>
          <w:spacing w:val="-5"/>
          <w:sz w:val="39"/>
          <w:szCs w:val="39"/>
        </w:rPr>
        <w:t>Assigning IP Address and Gateway</w:t>
      </w:r>
      <w:bookmarkStart w:id="0" w:name="_GoBack"/>
      <w:bookmarkEnd w:id="0"/>
    </w:p>
    <w:p>
      <w:pPr>
        <w:shd w:val="clear" w:color="auto" w:fill="FFFFFF"/>
        <w:spacing w:after="0" w:line="240" w:lineRule="auto"/>
        <w:textAlignment w:val="baseline"/>
        <w:rPr>
          <w:ins w:id="0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1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Assigning an </w:t>
        </w:r>
      </w:ins>
      <w:ins w:id="2" w:author="Unknown" w:date="">
        <w:r>
          <w:rPr>
            <w:rFonts w:ascii="inherit" w:hAnsi="inherit" w:eastAsia="Times New Roman" w:cs="Arial"/>
            <w:color w:val="auto"/>
            <w:sz w:val="27"/>
          </w:rPr>
          <w:t>IP Address</w:t>
        </w:r>
      </w:ins>
      <w:ins w:id="3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and </w:t>
        </w:r>
      </w:ins>
      <w:ins w:id="4" w:author="Unknown" w:date="">
        <w:r>
          <w:rPr>
            <w:rFonts w:ascii="inherit" w:hAnsi="inherit" w:eastAsia="Times New Roman" w:cs="Arial"/>
            <w:color w:val="auto"/>
            <w:sz w:val="27"/>
          </w:rPr>
          <w:t>Gateway</w:t>
        </w:r>
      </w:ins>
      <w:ins w:id="5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to interface on the fly. The setting will be removed in case of system reboot.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7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ifconfig eth0 192.168.50.5 netmask 255.255.255.0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3"/>
        <w:rPr>
          <w:ins w:id="8" w:author="Unknown" w:date="2048-04-20T20:20:00Z"/>
          <w:rFonts w:ascii="Arial" w:hAnsi="Arial" w:eastAsia="Times New Roman" w:cs="Arial"/>
          <w:color w:val="auto"/>
          <w:spacing w:val="-5"/>
          <w:sz w:val="39"/>
          <w:szCs w:val="39"/>
        </w:rPr>
      </w:pPr>
      <w:ins w:id="9" w:author="Unknown" w:date="">
        <w:r>
          <w:rPr>
            <w:rFonts w:ascii="Arial" w:hAnsi="Arial" w:eastAsia="Times New Roman" w:cs="Arial"/>
            <w:color w:val="auto"/>
            <w:spacing w:val="-5"/>
            <w:sz w:val="39"/>
            <w:szCs w:val="39"/>
          </w:rPr>
          <w:t>Enable or Disable Specific Interface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10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11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To </w:t>
        </w:r>
      </w:ins>
      <w:ins w:id="12" w:author="Unknown" w:date="">
        <w:r>
          <w:rPr>
            <w:rFonts w:ascii="inherit" w:hAnsi="inherit" w:eastAsia="Times New Roman" w:cs="Arial"/>
            <w:color w:val="auto"/>
            <w:sz w:val="27"/>
          </w:rPr>
          <w:t>enable</w:t>
        </w:r>
      </w:ins>
      <w:ins w:id="13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or </w:t>
        </w:r>
      </w:ins>
      <w:ins w:id="14" w:author="Unknown" w:date="">
        <w:r>
          <w:rPr>
            <w:rFonts w:ascii="inherit" w:hAnsi="inherit" w:eastAsia="Times New Roman" w:cs="Arial"/>
            <w:color w:val="auto"/>
            <w:sz w:val="27"/>
          </w:rPr>
          <w:t>disable</w:t>
        </w:r>
      </w:ins>
      <w:ins w:id="15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specific Interface, we use example command as follows.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4"/>
        <w:rPr>
          <w:ins w:id="16" w:author="Unknown" w:date="2048-04-20T20:20:00Z"/>
          <w:rFonts w:ascii="Arial" w:hAnsi="Arial" w:eastAsia="Times New Roman" w:cs="Arial"/>
          <w:color w:val="auto"/>
          <w:sz w:val="33"/>
          <w:szCs w:val="33"/>
        </w:rPr>
      </w:pPr>
      <w:ins w:id="17" w:author="Unknown" w:date="">
        <w:r>
          <w:rPr>
            <w:rFonts w:ascii="Arial" w:hAnsi="Arial" w:eastAsia="Times New Roman" w:cs="Arial"/>
            <w:color w:val="auto"/>
            <w:sz w:val="33"/>
            <w:szCs w:val="33"/>
          </w:rPr>
          <w:t>Enable eth0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8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9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ifup eth0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4"/>
        <w:rPr>
          <w:ins w:id="20" w:author="Unknown" w:date="2048-04-20T20:20:00Z"/>
          <w:rFonts w:ascii="Arial" w:hAnsi="Arial" w:eastAsia="Times New Roman" w:cs="Arial"/>
          <w:color w:val="auto"/>
          <w:sz w:val="33"/>
          <w:szCs w:val="33"/>
        </w:rPr>
      </w:pPr>
      <w:ins w:id="21" w:author="Unknown" w:date="">
        <w:r>
          <w:rPr>
            <w:rFonts w:ascii="Arial" w:hAnsi="Arial" w:eastAsia="Times New Roman" w:cs="Arial"/>
            <w:color w:val="auto"/>
            <w:sz w:val="33"/>
            <w:szCs w:val="33"/>
          </w:rPr>
          <w:t>Disable eth0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3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ifdown eth0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3"/>
        <w:rPr>
          <w:ins w:id="24" w:author="Unknown" w:date="2048-04-20T20:20:00Z"/>
          <w:rFonts w:ascii="Arial" w:hAnsi="Arial" w:eastAsia="Times New Roman" w:cs="Arial"/>
          <w:color w:val="auto"/>
          <w:spacing w:val="-5"/>
          <w:sz w:val="39"/>
          <w:szCs w:val="39"/>
        </w:rPr>
      </w:pPr>
      <w:ins w:id="25" w:author="Unknown" w:date="">
        <w:r>
          <w:rPr>
            <w:rFonts w:ascii="Arial" w:hAnsi="Arial" w:eastAsia="Times New Roman" w:cs="Arial"/>
            <w:color w:val="auto"/>
            <w:spacing w:val="-5"/>
            <w:sz w:val="39"/>
            <w:szCs w:val="39"/>
          </w:rPr>
          <w:t>Setting MTU Size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26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27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By default </w:t>
        </w:r>
      </w:ins>
      <w:ins w:id="28" w:author="Unknown" w:date="">
        <w:r>
          <w:rPr>
            <w:rFonts w:ascii="inherit" w:hAnsi="inherit" w:eastAsia="Times New Roman" w:cs="Arial"/>
            <w:color w:val="auto"/>
            <w:sz w:val="27"/>
          </w:rPr>
          <w:t>MTU</w:t>
        </w:r>
      </w:ins>
      <w:ins w:id="29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size is </w:t>
        </w:r>
      </w:ins>
      <w:ins w:id="30" w:author="Unknown" w:date="">
        <w:r>
          <w:rPr>
            <w:rFonts w:ascii="inherit" w:hAnsi="inherit" w:eastAsia="Times New Roman" w:cs="Arial"/>
            <w:color w:val="auto"/>
            <w:sz w:val="27"/>
          </w:rPr>
          <w:t>1500</w:t>
        </w:r>
      </w:ins>
      <w:ins w:id="31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. We can set required </w:t>
        </w:r>
      </w:ins>
      <w:ins w:id="32" w:author="Unknown" w:date="">
        <w:r>
          <w:rPr>
            <w:rFonts w:ascii="inherit" w:hAnsi="inherit" w:eastAsia="Times New Roman" w:cs="Arial"/>
            <w:color w:val="auto"/>
            <w:sz w:val="27"/>
          </w:rPr>
          <w:t>MTU</w:t>
        </w:r>
      </w:ins>
      <w:ins w:id="33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size with below command. Replace </w:t>
        </w:r>
      </w:ins>
      <w:ins w:id="34" w:author="Unknown" w:date="">
        <w:r>
          <w:rPr>
            <w:rFonts w:ascii="inherit" w:hAnsi="inherit" w:eastAsia="Times New Roman" w:cs="Arial"/>
            <w:color w:val="auto"/>
            <w:sz w:val="27"/>
          </w:rPr>
          <w:t>XXXX</w:t>
        </w:r>
      </w:ins>
      <w:ins w:id="35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with size.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7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ifconfig eth0 mtu XXXX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3"/>
        <w:rPr>
          <w:ins w:id="38" w:author="Unknown" w:date="2048-04-20T20:20:00Z"/>
          <w:rFonts w:ascii="Arial" w:hAnsi="Arial" w:eastAsia="Times New Roman" w:cs="Arial"/>
          <w:color w:val="auto"/>
          <w:spacing w:val="-5"/>
          <w:sz w:val="39"/>
          <w:szCs w:val="39"/>
        </w:rPr>
      </w:pPr>
      <w:ins w:id="39" w:author="Unknown" w:date="">
        <w:r>
          <w:rPr>
            <w:rFonts w:ascii="Arial" w:hAnsi="Arial" w:eastAsia="Times New Roman" w:cs="Arial"/>
            <w:color w:val="auto"/>
            <w:spacing w:val="-5"/>
            <w:sz w:val="39"/>
            <w:szCs w:val="39"/>
          </w:rPr>
          <w:t>Set Interface in Promiscuous mode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40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41" w:author="Unknown" w:date="">
        <w:r>
          <w:rPr>
            <w:rFonts w:ascii="inherit" w:hAnsi="inherit" w:eastAsia="Times New Roman" w:cs="Arial"/>
            <w:color w:val="auto"/>
            <w:sz w:val="27"/>
          </w:rPr>
          <w:t>Network interface</w:t>
        </w:r>
      </w:ins>
      <w:ins w:id="42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only received packets belongs to that particular </w:t>
        </w:r>
      </w:ins>
      <w:ins w:id="43" w:author="Unknown" w:date="">
        <w:r>
          <w:rPr>
            <w:rFonts w:ascii="inherit" w:hAnsi="inherit" w:eastAsia="Times New Roman" w:cs="Arial"/>
            <w:color w:val="auto"/>
            <w:sz w:val="27"/>
          </w:rPr>
          <w:t>NIC</w:t>
        </w:r>
      </w:ins>
      <w:ins w:id="44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. If you put interface in </w:t>
        </w:r>
      </w:ins>
      <w:ins w:id="45" w:author="Unknown" w:date="">
        <w:r>
          <w:rPr>
            <w:rFonts w:ascii="inherit" w:hAnsi="inherit" w:eastAsia="Times New Roman" w:cs="Arial"/>
            <w:color w:val="auto"/>
            <w:sz w:val="27"/>
          </w:rPr>
          <w:t>promiscuous</w:t>
        </w:r>
      </w:ins>
      <w:ins w:id="46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mode it will received all the packets. This is very useful to capture packets and analyze later. For this you may require superuser access.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47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48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ifconfig eth0 - promisc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2"/>
        <w:rPr>
          <w:ins w:id="49" w:author="Unknown" w:date="2048-04-20T20:20:00Z"/>
          <w:rFonts w:ascii="Arial" w:hAnsi="Arial" w:eastAsia="Times New Roman" w:cs="Arial"/>
          <w:color w:val="auto"/>
          <w:spacing w:val="-8"/>
          <w:sz w:val="45"/>
          <w:szCs w:val="45"/>
        </w:rPr>
      </w:pPr>
      <w:ins w:id="50" w:author="Unknown" w:date="">
        <w:r>
          <w:rPr>
            <w:rFonts w:ascii="Arial" w:hAnsi="Arial" w:eastAsia="Times New Roman" w:cs="Arial"/>
            <w:color w:val="auto"/>
            <w:spacing w:val="-8"/>
            <w:sz w:val="45"/>
            <w:szCs w:val="45"/>
          </w:rPr>
          <w:t>2. PING Command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51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52" w:author="Unknown" w:date="">
        <w:r>
          <w:rPr>
            <w:rFonts w:ascii="inherit" w:hAnsi="inherit" w:eastAsia="Times New Roman" w:cs="Arial"/>
            <w:color w:val="auto"/>
            <w:sz w:val="27"/>
          </w:rPr>
          <w:t>PING</w:t>
        </w:r>
      </w:ins>
      <w:ins w:id="53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(</w:t>
        </w:r>
      </w:ins>
      <w:ins w:id="54" w:author="Unknown" w:date="">
        <w:r>
          <w:rPr>
            <w:rFonts w:ascii="inherit" w:hAnsi="inherit" w:eastAsia="Times New Roman" w:cs="Arial"/>
            <w:color w:val="auto"/>
            <w:sz w:val="27"/>
          </w:rPr>
          <w:t>Packet INternet Groper</w:t>
        </w:r>
      </w:ins>
      <w:ins w:id="55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) command is the best way to test connectivity between </w:t>
        </w:r>
      </w:ins>
      <w:ins w:id="56" w:author="Unknown" w:date="">
        <w:r>
          <w:rPr>
            <w:rFonts w:ascii="inherit" w:hAnsi="inherit" w:eastAsia="Times New Roman" w:cs="Arial"/>
            <w:color w:val="auto"/>
            <w:sz w:val="27"/>
          </w:rPr>
          <w:t>two nodes</w:t>
        </w:r>
      </w:ins>
      <w:ins w:id="57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. Whether it is </w:t>
        </w:r>
      </w:ins>
      <w:ins w:id="58" w:author="Unknown" w:date="">
        <w:r>
          <w:rPr>
            <w:rFonts w:ascii="inherit" w:hAnsi="inherit" w:eastAsia="Times New Roman" w:cs="Arial"/>
            <w:color w:val="auto"/>
            <w:sz w:val="27"/>
          </w:rPr>
          <w:t>Local Area Network</w:t>
        </w:r>
      </w:ins>
      <w:ins w:id="59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(</w:t>
        </w:r>
      </w:ins>
      <w:ins w:id="60" w:author="Unknown" w:date="">
        <w:r>
          <w:rPr>
            <w:rFonts w:ascii="inherit" w:hAnsi="inherit" w:eastAsia="Times New Roman" w:cs="Arial"/>
            <w:color w:val="auto"/>
            <w:sz w:val="27"/>
          </w:rPr>
          <w:t>LAN</w:t>
        </w:r>
      </w:ins>
      <w:ins w:id="61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) or </w:t>
        </w:r>
      </w:ins>
      <w:ins w:id="62" w:author="Unknown" w:date="">
        <w:r>
          <w:rPr>
            <w:rFonts w:ascii="inherit" w:hAnsi="inherit" w:eastAsia="Times New Roman" w:cs="Arial"/>
            <w:color w:val="auto"/>
            <w:sz w:val="27"/>
          </w:rPr>
          <w:t>Wide Area Network</w:t>
        </w:r>
      </w:ins>
      <w:ins w:id="63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(</w:t>
        </w:r>
      </w:ins>
      <w:ins w:id="64" w:author="Unknown" w:date="">
        <w:r>
          <w:rPr>
            <w:rFonts w:ascii="inherit" w:hAnsi="inherit" w:eastAsia="Times New Roman" w:cs="Arial"/>
            <w:color w:val="auto"/>
            <w:sz w:val="27"/>
          </w:rPr>
          <w:t>WAN</w:t>
        </w:r>
      </w:ins>
      <w:ins w:id="65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). Ping use </w:t>
        </w:r>
      </w:ins>
      <w:ins w:id="66" w:author="Unknown" w:date="">
        <w:r>
          <w:rPr>
            <w:rFonts w:ascii="inherit" w:hAnsi="inherit" w:eastAsia="Times New Roman" w:cs="Arial"/>
            <w:color w:val="auto"/>
            <w:sz w:val="27"/>
          </w:rPr>
          <w:t>ICMP</w:t>
        </w:r>
      </w:ins>
      <w:ins w:id="67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(</w:t>
        </w:r>
      </w:ins>
      <w:ins w:id="68" w:author="Unknown" w:date="">
        <w:r>
          <w:rPr>
            <w:rFonts w:ascii="inherit" w:hAnsi="inherit" w:eastAsia="Times New Roman" w:cs="Arial"/>
            <w:color w:val="auto"/>
            <w:sz w:val="27"/>
          </w:rPr>
          <w:t>Internet Control Message Protocol</w:t>
        </w:r>
      </w:ins>
      <w:ins w:id="69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) to communicate to other devices. You can ping host name of </w:t>
        </w:r>
      </w:ins>
      <w:ins w:id="70" w:author="Unknown" w:date="">
        <w:r>
          <w:rPr>
            <w:rFonts w:ascii="inherit" w:hAnsi="inherit" w:eastAsia="Times New Roman" w:cs="Arial"/>
            <w:color w:val="auto"/>
            <w:sz w:val="27"/>
          </w:rPr>
          <w:t>ip address</w:t>
        </w:r>
      </w:ins>
      <w:ins w:id="71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using below command.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7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73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ping 4.2.2.2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7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75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76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PING 4.2.2.2 (4.2.2.2) 56(84) bytes of data.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77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78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64 bytes from 4.2.2.2: icmp_seq=1 ttl=44 time=203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79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80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64 bytes from 4.2.2.2: icmp_seq=2 ttl=44 time=201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81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82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64 bytes from 4.2.2.2: icmp_seq=3 ttl=44 time=201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83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8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85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OR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8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87" w:author="Unknown" w:date="2048-04-20T05:05:00Z"/>
          <w:rFonts w:ascii="Courier" w:hAnsi="Courier" w:eastAsia="Times New Roman" w:cs="Courier New"/>
          <w:color w:val="auto"/>
          <w:sz w:val="20"/>
          <w:szCs w:val="20"/>
        </w:rPr>
      </w:pPr>
      <w:ins w:id="88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ping www.tecmint.com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89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90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91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PING tecmint.com (50.116.66.136) 56(84) bytes of data.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9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93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64 bytes from 50.116.66.136: icmp_seq=1 ttl=47 time=284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94" w:author="Unknown" w:date=""/>
          <w:rFonts w:ascii="Courier" w:hAnsi="Courier" w:eastAsia="Times New Roman" w:cs="Courier New"/>
          <w:color w:val="auto"/>
          <w:sz w:val="20"/>
          <w:szCs w:val="20"/>
        </w:rPr>
      </w:pPr>
      <w:ins w:id="95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64 bytes from 50.116.66.136: icmp_seq=2 ttl=47 time=287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9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97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64 bytes from 50.116.66.136: icmp_seq=3 ttl=47 time=285 ms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98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99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In </w:t>
        </w:r>
      </w:ins>
      <w:ins w:id="100" w:author="Unknown" w:date="">
        <w:r>
          <w:rPr>
            <w:rFonts w:ascii="inherit" w:hAnsi="inherit" w:eastAsia="Times New Roman" w:cs="Arial"/>
            <w:color w:val="auto"/>
            <w:sz w:val="27"/>
          </w:rPr>
          <w:t>Linux</w:t>
        </w:r>
      </w:ins>
      <w:ins w:id="101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ping command keep executing until you interrupt. Ping with </w:t>
        </w:r>
      </w:ins>
      <w:ins w:id="102" w:author="Unknown" w:date="">
        <w:r>
          <w:rPr>
            <w:rFonts w:ascii="inherit" w:hAnsi="inherit" w:eastAsia="Times New Roman" w:cs="Arial"/>
            <w:color w:val="auto"/>
            <w:sz w:val="27"/>
          </w:rPr>
          <w:t>-c</w:t>
        </w:r>
      </w:ins>
      <w:ins w:id="103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option exit after </w:t>
        </w:r>
      </w:ins>
      <w:ins w:id="104" w:author="Unknown" w:date="">
        <w:r>
          <w:rPr>
            <w:rFonts w:ascii="inherit" w:hAnsi="inherit" w:eastAsia="Times New Roman" w:cs="Arial"/>
            <w:color w:val="auto"/>
            <w:sz w:val="27"/>
          </w:rPr>
          <w:t>N</w:t>
        </w:r>
      </w:ins>
      <w:ins w:id="105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number of request (success or error respond).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0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07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ping -c 5 www.tecmint.com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08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09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10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PING tecmint.com (50.116.66.136) 56(84) bytes of data.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11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12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64 bytes from 50.116.66.136: icmp_seq=1 ttl=47 time=285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13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14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64 bytes from 50.116.66.136: icmp_seq=2 ttl=47 time=285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15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16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64 bytes from 50.116.66.136: icmp_seq=3 ttl=47 time=285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17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18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64 bytes from 50.116.66.136: icmp_seq=4 ttl=47 time=285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19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20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64 bytes from 50.116.66.136: icmp_seq=5 ttl=47 time=285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21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2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23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--- tecmint.com ping statistics ---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2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25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5 packets transmitted, 5 received, 0% packet loss, time 4295ms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2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27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rtt min/avg/max/mdev = 285.062/285.324/285.406/0.599 ms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2"/>
        <w:rPr>
          <w:ins w:id="128" w:author="Unknown" w:date="2048-04-20T20:20:00Z"/>
          <w:rFonts w:ascii="Arial" w:hAnsi="Arial" w:eastAsia="Times New Roman" w:cs="Arial"/>
          <w:color w:val="auto"/>
          <w:spacing w:val="-8"/>
          <w:sz w:val="45"/>
          <w:szCs w:val="45"/>
        </w:rPr>
      </w:pPr>
      <w:ins w:id="129" w:author="Unknown" w:date="">
        <w:r>
          <w:rPr>
            <w:rFonts w:ascii="Arial" w:hAnsi="Arial" w:eastAsia="Times New Roman" w:cs="Arial"/>
            <w:color w:val="auto"/>
            <w:spacing w:val="-8"/>
            <w:sz w:val="45"/>
            <w:szCs w:val="45"/>
          </w:rPr>
          <w:t>3. TRACEROUTE Command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130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131" w:author="Unknown" w:date="">
        <w:r>
          <w:rPr>
            <w:rFonts w:ascii="inherit" w:hAnsi="inherit" w:eastAsia="Times New Roman" w:cs="Arial"/>
            <w:color w:val="auto"/>
            <w:sz w:val="27"/>
          </w:rPr>
          <w:t>traceroute</w:t>
        </w:r>
      </w:ins>
      <w:ins w:id="132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is a network troubleshooting utility which shows number of hops taken to reach destination also determine packets traveling path. Below we are tracing route to global </w:t>
        </w:r>
      </w:ins>
      <w:ins w:id="133" w:author="Unknown" w:date="">
        <w:r>
          <w:rPr>
            <w:rFonts w:ascii="inherit" w:hAnsi="inherit" w:eastAsia="Times New Roman" w:cs="Arial"/>
            <w:color w:val="auto"/>
            <w:sz w:val="27"/>
          </w:rPr>
          <w:t>DNS server IP Address</w:t>
        </w:r>
      </w:ins>
      <w:ins w:id="134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and able to reach destination also shows path of that packet is traveling.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35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36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traceroute 4.2.2.2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37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38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39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traceroute to 4.2.2.2 (4.2.2.2), 30 hops max, 60 byte packets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40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41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 xml:space="preserve"> 1  192.168.50.1 (192.168.50.1)  0.217 ms  0.624 ms  0.133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4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43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 xml:space="preserve"> 2  227.18.106.27.mysipl.com (27.106.18.227)  2.343 ms  1.910 ms  1.799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4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45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 xml:space="preserve"> 3  221-231-119-111.mysipl.com (111.119.231.221)  4.334 ms  4.001 ms  5.619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4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47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 xml:space="preserve"> 4  10.0.0.5 (10.0.0.5)  5.386 ms  6.490 ms  6.224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48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49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 xml:space="preserve"> 5  gi0-0-0.dgw1.bom2.pacific.net.in (203.123.129.25)  7.798 ms  7.614 ms  7.378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50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51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 xml:space="preserve"> 6  115.113.165.49.static-mumbai.vsnl.net.in (115.113.165.49)  10.852 ms  5.389 ms  4.322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5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53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 xml:space="preserve"> 7  ix-0-100.tcore1.MLV-Mumbai.as6453.net (180.87.38.5)  5.836 ms  5.590 ms  5.503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5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55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 xml:space="preserve"> 8  if-9-5.tcore1.WYN-Marseille.as6453.net (80.231.217.17)  216.909 ms  198.864 ms  201.737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5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57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 xml:space="preserve"> 9  if-2-2.tcore2.WYN-Marseille.as6453.net (80.231.217.2)  203.305 ms  203.141 ms  202.888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58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59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10  if-5-2.tcore1.WV6-Madrid.as6453.net (80.231.200.6)  200.552 ms  202.463 ms  202.222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60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61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11  if-8-2.tcore2.SV8-Highbridge.as6453.net (80.231.91.26)  205.446 ms  215.885 ms  202.867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6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63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12  if-2-2.tcore1.SV8-Highbridge.as6453.net (80.231.139.2)  202.675 ms  201.540 ms  203.972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6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65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13  if-6-2.tcore1.NJY-Newark.as6453.net (80.231.138.18)  203.732 ms  203.496 ms  202.951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6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67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14  if-2-2.tcore2.NJY-Newark.as6453.net (66.198.70.2)  203.858 ms  203.373 ms  203.208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68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69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15  66.198.111.26 (66.198.111.26)  201.093 ms 63.243.128.25 (63.243.128.25)  206.597 ms 66.198.111.26 (66.198.111.26)  204.178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70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71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16  ae9.edge1.NewYork.Level3.net (4.68.62.185)  205.960 ms  205.740 ms  205.487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7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73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17  vlan51.ebr1.NewYork2.Level3.net (4.69.138.222)  203.867 ms vlan52.ebr2.NewYork2.Level3.net (4.69.138.254)  202.850 ms vlan51.ebr1.NewYork2.Level3.net (4.69.138.222)  202.351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7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75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18  ae-6-6.ebr2.NewYork1.Level3.net (4.69.141.21)  201.771 ms  201.185 ms  201.120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7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77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19  ae-81-81.csw3.NewYork1.Level3.net (4.69.134.74)  202.407 ms  201.479 ms ae-92-92.csw4.NewYork1.Level3.net (4.69.148.46)  208.145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78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79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20  ae-2-70.edge2.NewYork1.Level3.net (4.69.155.80)  200.572 ms ae-4-90.edge2.NewYork1.Level3.net (4.69.155.208)  200.402 ms ae-1-60.edge2.NewYork1.Level3.net (4.69.155.16)  203.573 ms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80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81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21  b.resolvers.Level3.net (4.2.2.2)  199.725 ms  199.190 ms  202.488 ms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2"/>
        <w:rPr>
          <w:ins w:id="182" w:author="Unknown" w:date="2048-04-20T20:20:00Z"/>
          <w:rFonts w:ascii="Arial" w:hAnsi="Arial" w:eastAsia="Times New Roman" w:cs="Arial"/>
          <w:color w:val="0000FF"/>
          <w:spacing w:val="-8"/>
          <w:sz w:val="45"/>
          <w:szCs w:val="45"/>
        </w:rPr>
      </w:pPr>
      <w:ins w:id="183" w:author="Unknown" w:date="">
        <w:r>
          <w:rPr>
            <w:rFonts w:ascii="Arial" w:hAnsi="Arial" w:eastAsia="Times New Roman" w:cs="Arial"/>
            <w:color w:val="0000FF"/>
            <w:spacing w:val="-8"/>
            <w:sz w:val="45"/>
            <w:szCs w:val="45"/>
          </w:rPr>
          <w:t>4. NETSTAT Command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184" w:author="Unknown" w:date="2048-04-20T20:20:00Z"/>
          <w:rFonts w:ascii="Arial" w:hAnsi="Arial" w:eastAsia="Times New Roman" w:cs="Arial"/>
          <w:color w:val="0000FF"/>
          <w:sz w:val="27"/>
          <w:szCs w:val="27"/>
        </w:rPr>
      </w:pPr>
      <w:ins w:id="185" w:author="Unknown" w:date="">
        <w:r>
          <w:rPr>
            <w:rFonts w:ascii="inherit" w:hAnsi="inherit" w:eastAsia="Times New Roman" w:cs="Arial"/>
            <w:color w:val="0000FF"/>
            <w:sz w:val="27"/>
          </w:rPr>
          <w:t>Netstat</w:t>
        </w:r>
      </w:ins>
      <w:ins w:id="186" w:author="Unknown" w:date="">
        <w:r>
          <w:rPr>
            <w:rFonts w:ascii="Arial" w:hAnsi="Arial" w:eastAsia="Times New Roman" w:cs="Arial"/>
            <w:color w:val="0000FF"/>
            <w:sz w:val="27"/>
            <w:szCs w:val="27"/>
          </w:rPr>
          <w:t> (</w:t>
        </w:r>
      </w:ins>
      <w:ins w:id="187" w:author="Unknown" w:date="">
        <w:r>
          <w:rPr>
            <w:rFonts w:ascii="inherit" w:hAnsi="inherit" w:eastAsia="Times New Roman" w:cs="Arial"/>
            <w:color w:val="0000FF"/>
            <w:sz w:val="27"/>
          </w:rPr>
          <w:t>Network Statistic</w:t>
        </w:r>
      </w:ins>
      <w:ins w:id="188" w:author="Unknown" w:date="">
        <w:r>
          <w:rPr>
            <w:rFonts w:ascii="Arial" w:hAnsi="Arial" w:eastAsia="Times New Roman" w:cs="Arial"/>
            <w:color w:val="0000FF"/>
            <w:sz w:val="27"/>
            <w:szCs w:val="27"/>
          </w:rPr>
          <w:t>) command display connection info, routing table information etc. To displays routing table information use option as</w:t>
        </w:r>
      </w:ins>
      <w:ins w:id="189" w:author="Unknown" w:date="">
        <w:r>
          <w:rPr>
            <w:rFonts w:ascii="inherit" w:hAnsi="inherit" w:eastAsia="Times New Roman" w:cs="Arial"/>
            <w:color w:val="0000FF"/>
            <w:sz w:val="27"/>
          </w:rPr>
          <w:t> -r</w:t>
        </w:r>
      </w:ins>
      <w:ins w:id="190" w:author="Unknown" w:date="">
        <w:r>
          <w:rPr>
            <w:rFonts w:ascii="Arial" w:hAnsi="Arial" w:eastAsia="Times New Roman" w:cs="Arial"/>
            <w:color w:val="0000FF"/>
            <w:sz w:val="27"/>
            <w:szCs w:val="27"/>
          </w:rPr>
          <w:t>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91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92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netstat -r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93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9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95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Kernel IP routing table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9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97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Destination     Gateway         Genmask         Flags   MSS Window  irtt Iface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198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199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192.168.50.0    *               255.255.255.0   U         0 0          0 eth0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00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01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link-local      *               255.255.0.0     U         0 0          0 eth0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0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03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default         192.168.50.1    0.0.0.0         UG        0 0          0 eth0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204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205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For more examples of </w:t>
        </w:r>
      </w:ins>
      <w:ins w:id="206" w:author="Unknown" w:date="">
        <w:r>
          <w:rPr>
            <w:rFonts w:ascii="inherit" w:hAnsi="inherit" w:eastAsia="Times New Roman" w:cs="Arial"/>
            <w:color w:val="auto"/>
            <w:sz w:val="27"/>
          </w:rPr>
          <w:t>Netstat Command</w:t>
        </w:r>
      </w:ins>
      <w:ins w:id="207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, please read our earlier article on </w:t>
        </w:r>
      </w:ins>
      <w:ins w:id="208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fldChar w:fldCharType="begin"/>
        </w:r>
      </w:ins>
      <w:ins w:id="209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instrText xml:space="preserve"> HYPERLINK "https://www.tecmint.com/20-netstat-commands-for-linux-network-management/" \t "_blank" </w:instrText>
        </w:r>
      </w:ins>
      <w:ins w:id="210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fldChar w:fldCharType="separate"/>
        </w:r>
      </w:ins>
      <w:ins w:id="211" w:author="Unknown" w:date="">
        <w:r>
          <w:rPr>
            <w:rFonts w:ascii="inherit" w:hAnsi="inherit" w:eastAsia="Times New Roman" w:cs="Arial"/>
            <w:color w:val="auto"/>
            <w:sz w:val="27"/>
            <w:u w:val="single"/>
          </w:rPr>
          <w:t>20 Netstat Command Examples in Linux</w:t>
        </w:r>
      </w:ins>
      <w:ins w:id="212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fldChar w:fldCharType="end"/>
        </w:r>
      </w:ins>
      <w:ins w:id="213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.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2"/>
        <w:rPr>
          <w:ins w:id="214" w:author="Unknown" w:date="2048-04-20T20:20:00Z"/>
          <w:rFonts w:ascii="Arial" w:hAnsi="Arial" w:eastAsia="Times New Roman" w:cs="Arial"/>
          <w:color w:val="auto"/>
          <w:spacing w:val="-8"/>
          <w:sz w:val="45"/>
          <w:szCs w:val="45"/>
        </w:rPr>
      </w:pPr>
      <w:ins w:id="215" w:author="Unknown" w:date="">
        <w:r>
          <w:rPr>
            <w:rFonts w:ascii="Arial" w:hAnsi="Arial" w:eastAsia="Times New Roman" w:cs="Arial"/>
            <w:color w:val="auto"/>
            <w:spacing w:val="-8"/>
            <w:sz w:val="45"/>
            <w:szCs w:val="45"/>
          </w:rPr>
          <w:t>5. DIG Command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216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217" w:author="Unknown" w:date="">
        <w:r>
          <w:rPr>
            <w:rFonts w:ascii="inherit" w:hAnsi="inherit" w:eastAsia="Times New Roman" w:cs="Arial"/>
            <w:color w:val="auto"/>
            <w:sz w:val="27"/>
          </w:rPr>
          <w:t>Dig</w:t>
        </w:r>
      </w:ins>
      <w:ins w:id="218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(</w:t>
        </w:r>
      </w:ins>
      <w:ins w:id="219" w:author="Unknown" w:date="">
        <w:r>
          <w:rPr>
            <w:rFonts w:ascii="inherit" w:hAnsi="inherit" w:eastAsia="Times New Roman" w:cs="Arial"/>
            <w:color w:val="auto"/>
            <w:sz w:val="27"/>
          </w:rPr>
          <w:t>domain information groper</w:t>
        </w:r>
      </w:ins>
      <w:ins w:id="220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) query </w:t>
        </w:r>
      </w:ins>
      <w:ins w:id="221" w:author="Unknown" w:date="">
        <w:r>
          <w:rPr>
            <w:rFonts w:ascii="inherit" w:hAnsi="inherit" w:eastAsia="Times New Roman" w:cs="Arial"/>
            <w:color w:val="auto"/>
            <w:sz w:val="27"/>
          </w:rPr>
          <w:t>DNS</w:t>
        </w:r>
      </w:ins>
      <w:ins w:id="222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related information like </w:t>
        </w:r>
      </w:ins>
      <w:ins w:id="223" w:author="Unknown" w:date="">
        <w:r>
          <w:rPr>
            <w:rFonts w:ascii="inherit" w:hAnsi="inherit" w:eastAsia="Times New Roman" w:cs="Arial"/>
            <w:color w:val="auto"/>
            <w:sz w:val="27"/>
          </w:rPr>
          <w:t>A Record</w:t>
        </w:r>
      </w:ins>
      <w:ins w:id="224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, </w:t>
        </w:r>
      </w:ins>
      <w:ins w:id="225" w:author="Unknown" w:date="">
        <w:r>
          <w:rPr>
            <w:rFonts w:ascii="inherit" w:hAnsi="inherit" w:eastAsia="Times New Roman" w:cs="Arial"/>
            <w:color w:val="auto"/>
            <w:sz w:val="27"/>
          </w:rPr>
          <w:t>CNAME</w:t>
        </w:r>
      </w:ins>
      <w:ins w:id="226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, </w:t>
        </w:r>
      </w:ins>
      <w:ins w:id="227" w:author="Unknown" w:date="">
        <w:r>
          <w:rPr>
            <w:rFonts w:ascii="inherit" w:hAnsi="inherit" w:eastAsia="Times New Roman" w:cs="Arial"/>
            <w:color w:val="auto"/>
            <w:sz w:val="27"/>
          </w:rPr>
          <w:t>MX Record</w:t>
        </w:r>
      </w:ins>
      <w:ins w:id="228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etc. This command mainly use to troubleshoot </w:t>
        </w:r>
      </w:ins>
      <w:ins w:id="229" w:author="Unknown" w:date="">
        <w:r>
          <w:rPr>
            <w:rFonts w:ascii="inherit" w:hAnsi="inherit" w:eastAsia="Times New Roman" w:cs="Arial"/>
            <w:color w:val="auto"/>
            <w:sz w:val="27"/>
          </w:rPr>
          <w:t>DNS</w:t>
        </w:r>
      </w:ins>
      <w:ins w:id="230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related query.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31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32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dig www.tecmint.com</w:t>
        </w:r>
      </w:ins>
      <w:ins w:id="233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; &lt;&lt;&gt;&gt; DiG 9.8.2rc1-RedHat-9.8.2-0.10.rc1.el6 &lt;&lt;&gt;&gt; www.tecmint.com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3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35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;; global options: +cmd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3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37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;; Got answer: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38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39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;; -&gt;&gt;HEADER&lt;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240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241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For more examples of </w:t>
        </w:r>
      </w:ins>
      <w:ins w:id="242" w:author="Unknown" w:date="">
        <w:r>
          <w:rPr>
            <w:rFonts w:ascii="inherit" w:hAnsi="inherit" w:eastAsia="Times New Roman" w:cs="Arial"/>
            <w:color w:val="auto"/>
            <w:sz w:val="27"/>
          </w:rPr>
          <w:t>Dig Command</w:t>
        </w:r>
      </w:ins>
      <w:ins w:id="243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, please read the article on </w:t>
        </w:r>
      </w:ins>
      <w:ins w:id="244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fldChar w:fldCharType="begin"/>
        </w:r>
      </w:ins>
      <w:ins w:id="245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instrText xml:space="preserve"> HYPERLINK "https://www.tecmint.com/10-linux-dig-domain-information-groper-commands-to-query-dns/" \t "_blank" </w:instrText>
        </w:r>
      </w:ins>
      <w:ins w:id="246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fldChar w:fldCharType="separate"/>
        </w:r>
      </w:ins>
      <w:ins w:id="247" w:author="Unknown" w:date="">
        <w:r>
          <w:rPr>
            <w:rFonts w:ascii="inherit" w:hAnsi="inherit" w:eastAsia="Times New Roman" w:cs="Arial"/>
            <w:color w:val="auto"/>
            <w:sz w:val="27"/>
            <w:u w:val="single"/>
          </w:rPr>
          <w:t>10 Linux Dig Commands to Query DNS</w:t>
        </w:r>
      </w:ins>
      <w:ins w:id="248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fldChar w:fldCharType="end"/>
        </w:r>
      </w:ins>
      <w:ins w:id="249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.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2"/>
        <w:rPr>
          <w:ins w:id="250" w:author="Unknown" w:date="2048-04-20T20:20:00Z"/>
          <w:rFonts w:ascii="Arial" w:hAnsi="Arial" w:eastAsia="Times New Roman" w:cs="Arial"/>
          <w:color w:val="auto"/>
          <w:spacing w:val="-8"/>
          <w:sz w:val="45"/>
          <w:szCs w:val="45"/>
        </w:rPr>
      </w:pPr>
      <w:ins w:id="251" w:author="Unknown" w:date="">
        <w:r>
          <w:rPr>
            <w:rFonts w:ascii="Arial" w:hAnsi="Arial" w:eastAsia="Times New Roman" w:cs="Arial"/>
            <w:color w:val="auto"/>
            <w:spacing w:val="-8"/>
            <w:sz w:val="45"/>
            <w:szCs w:val="45"/>
          </w:rPr>
          <w:t>6. NSLOOKUP Command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252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253" w:author="Unknown" w:date="">
        <w:r>
          <w:rPr>
            <w:rFonts w:ascii="inherit" w:hAnsi="inherit" w:eastAsia="Times New Roman" w:cs="Arial"/>
            <w:color w:val="auto"/>
            <w:sz w:val="27"/>
          </w:rPr>
          <w:t>nslookup</w:t>
        </w:r>
      </w:ins>
      <w:ins w:id="254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command also use to find out </w:t>
        </w:r>
      </w:ins>
      <w:ins w:id="255" w:author="Unknown" w:date="">
        <w:r>
          <w:rPr>
            <w:rFonts w:ascii="inherit" w:hAnsi="inherit" w:eastAsia="Times New Roman" w:cs="Arial"/>
            <w:color w:val="auto"/>
            <w:sz w:val="27"/>
          </w:rPr>
          <w:t>DNS</w:t>
        </w:r>
      </w:ins>
      <w:ins w:id="256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related query. The following examples shows </w:t>
        </w:r>
      </w:ins>
      <w:ins w:id="257" w:author="Unknown" w:date="">
        <w:r>
          <w:rPr>
            <w:rFonts w:ascii="inherit" w:hAnsi="inherit" w:eastAsia="Times New Roman" w:cs="Arial"/>
            <w:color w:val="auto"/>
            <w:sz w:val="27"/>
          </w:rPr>
          <w:t>A Record</w:t>
        </w:r>
      </w:ins>
      <w:ins w:id="258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(</w:t>
        </w:r>
      </w:ins>
      <w:ins w:id="259" w:author="Unknown" w:date="">
        <w:r>
          <w:rPr>
            <w:rFonts w:ascii="inherit" w:hAnsi="inherit" w:eastAsia="Times New Roman" w:cs="Arial"/>
            <w:color w:val="auto"/>
            <w:sz w:val="27"/>
          </w:rPr>
          <w:t>IP Address</w:t>
        </w:r>
      </w:ins>
      <w:ins w:id="260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) of </w:t>
        </w:r>
      </w:ins>
      <w:ins w:id="261" w:author="Unknown" w:date="">
        <w:r>
          <w:rPr>
            <w:rFonts w:ascii="inherit" w:hAnsi="inherit" w:eastAsia="Times New Roman" w:cs="Arial"/>
            <w:color w:val="auto"/>
            <w:sz w:val="27"/>
          </w:rPr>
          <w:t>tecmint.com</w:t>
        </w:r>
      </w:ins>
      <w:ins w:id="262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63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64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nslookup www.tecmint.com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65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66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Server:         4.2.2.2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67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68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Address:        4.2.2.2#53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69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70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71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Non-authoritative answer: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7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73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www.tecmint.com canonical name = tecmint.com.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7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75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Name:   tecmint.com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7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77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Address: 50.116.66.136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278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279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For more </w:t>
        </w:r>
      </w:ins>
      <w:ins w:id="280" w:author="Unknown" w:date="">
        <w:r>
          <w:rPr>
            <w:rFonts w:ascii="inherit" w:hAnsi="inherit" w:eastAsia="Times New Roman" w:cs="Arial"/>
            <w:color w:val="auto"/>
            <w:sz w:val="27"/>
          </w:rPr>
          <w:t>NSLOOKUP Command</w:t>
        </w:r>
      </w:ins>
      <w:ins w:id="281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, read the article on </w:t>
        </w:r>
      </w:ins>
      <w:ins w:id="282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fldChar w:fldCharType="begin"/>
        </w:r>
      </w:ins>
      <w:ins w:id="283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instrText xml:space="preserve"> HYPERLINK "https://www.tecmint.com/8-linux-nslookup-commands-to-troubleshoot-dns-domain-name-server/" \t "_blank" </w:instrText>
        </w:r>
      </w:ins>
      <w:ins w:id="284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fldChar w:fldCharType="separate"/>
        </w:r>
      </w:ins>
      <w:ins w:id="285" w:author="Unknown" w:date="">
        <w:r>
          <w:rPr>
            <w:rFonts w:ascii="inherit" w:hAnsi="inherit" w:eastAsia="Times New Roman" w:cs="Arial"/>
            <w:color w:val="auto"/>
            <w:sz w:val="27"/>
            <w:u w:val="single"/>
          </w:rPr>
          <w:t>8 Linux Nslookup Command Examples</w:t>
        </w:r>
      </w:ins>
      <w:ins w:id="286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fldChar w:fldCharType="end"/>
        </w:r>
      </w:ins>
      <w:ins w:id="287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.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2"/>
        <w:rPr>
          <w:ins w:id="288" w:author="Unknown" w:date="2048-04-20T20:20:00Z"/>
          <w:rFonts w:ascii="Arial" w:hAnsi="Arial" w:eastAsia="Times New Roman" w:cs="Arial"/>
          <w:color w:val="auto"/>
          <w:spacing w:val="-8"/>
          <w:sz w:val="45"/>
          <w:szCs w:val="45"/>
        </w:rPr>
      </w:pPr>
      <w:ins w:id="289" w:author="Unknown" w:date="">
        <w:r>
          <w:rPr>
            <w:rFonts w:ascii="Arial" w:hAnsi="Arial" w:eastAsia="Times New Roman" w:cs="Arial"/>
            <w:color w:val="auto"/>
            <w:spacing w:val="-8"/>
            <w:sz w:val="45"/>
            <w:szCs w:val="45"/>
          </w:rPr>
          <w:t>7. ROUTE Command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290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291" w:author="Unknown" w:date="">
        <w:r>
          <w:rPr>
            <w:rFonts w:ascii="inherit" w:hAnsi="inherit" w:eastAsia="Times New Roman" w:cs="Arial"/>
            <w:color w:val="auto"/>
            <w:sz w:val="27"/>
          </w:rPr>
          <w:t>route</w:t>
        </w:r>
      </w:ins>
      <w:ins w:id="292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command also shows and manipulate </w:t>
        </w:r>
      </w:ins>
      <w:ins w:id="293" w:author="Unknown" w:date="">
        <w:r>
          <w:rPr>
            <w:rFonts w:ascii="inherit" w:hAnsi="inherit" w:eastAsia="Times New Roman" w:cs="Arial"/>
            <w:color w:val="auto"/>
            <w:sz w:val="27"/>
          </w:rPr>
          <w:t>ip</w:t>
        </w:r>
      </w:ins>
      <w:ins w:id="294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routing table. To see default routing table in </w:t>
        </w:r>
      </w:ins>
      <w:ins w:id="295" w:author="Unknown" w:date="">
        <w:r>
          <w:rPr>
            <w:rFonts w:ascii="inherit" w:hAnsi="inherit" w:eastAsia="Times New Roman" w:cs="Arial"/>
            <w:color w:val="auto"/>
            <w:sz w:val="27"/>
          </w:rPr>
          <w:t>Linux</w:t>
        </w:r>
      </w:ins>
      <w:ins w:id="296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, type the following command.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97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298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route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299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00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01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Kernel IP routing table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02" w:author="Unknown" w:date="2048-04-20T10:12:00Z"/>
          <w:rFonts w:ascii="Courier" w:hAnsi="Courier" w:eastAsia="Times New Roman" w:cs="Courier New"/>
          <w:color w:val="auto"/>
          <w:sz w:val="20"/>
          <w:szCs w:val="20"/>
        </w:rPr>
      </w:pPr>
      <w:ins w:id="303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Destination     Gateway         Genmask         Flags Metric Ref    Use Iface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0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05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192.168.50.0    *               255.255.255.0   U     0      0        0 eth0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06" w:author="Unknown" w:date="2048-04-09T09:09:00Z"/>
          <w:rFonts w:ascii="Courier" w:hAnsi="Courier" w:eastAsia="Times New Roman" w:cs="Courier New"/>
          <w:color w:val="auto"/>
          <w:sz w:val="20"/>
          <w:szCs w:val="20"/>
        </w:rPr>
      </w:pPr>
      <w:ins w:id="307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link-local      *               255.255.0.0     U     1002   0        0 eth0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08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09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default         192.168.50.1    0.0.0.0         UG    0      0        0 eth0</w:t>
        </w:r>
      </w:ins>
    </w:p>
    <w:p>
      <w:pPr>
        <w:shd w:val="clear" w:color="auto" w:fill="FFFFFF"/>
        <w:spacing w:after="240" w:line="240" w:lineRule="auto"/>
        <w:textAlignment w:val="baseline"/>
        <w:rPr>
          <w:ins w:id="310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311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Adding, deleting routes and default Gateway with following commands.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4"/>
        <w:rPr>
          <w:ins w:id="312" w:author="Unknown" w:date="2048-04-20T20:20:00Z"/>
          <w:rFonts w:ascii="Arial" w:hAnsi="Arial" w:eastAsia="Times New Roman" w:cs="Arial"/>
          <w:color w:val="auto"/>
          <w:sz w:val="33"/>
          <w:szCs w:val="33"/>
        </w:rPr>
      </w:pPr>
      <w:ins w:id="313" w:author="Unknown" w:date="">
        <w:r>
          <w:rPr>
            <w:rFonts w:ascii="Arial" w:hAnsi="Arial" w:eastAsia="Times New Roman" w:cs="Arial"/>
            <w:color w:val="auto"/>
            <w:sz w:val="33"/>
            <w:szCs w:val="33"/>
          </w:rPr>
          <w:t>Route Adding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1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15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route add -net 10.10.10.0/24 gw 192.168.0.1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4"/>
        <w:rPr>
          <w:ins w:id="316" w:author="Unknown" w:date="2048-04-20T20:20:00Z"/>
          <w:rFonts w:ascii="Arial" w:hAnsi="Arial" w:eastAsia="Times New Roman" w:cs="Arial"/>
          <w:color w:val="auto"/>
          <w:sz w:val="33"/>
          <w:szCs w:val="33"/>
        </w:rPr>
      </w:pPr>
      <w:ins w:id="317" w:author="Unknown" w:date="">
        <w:r>
          <w:rPr>
            <w:rFonts w:ascii="Arial" w:hAnsi="Arial" w:eastAsia="Times New Roman" w:cs="Arial"/>
            <w:color w:val="auto"/>
            <w:sz w:val="33"/>
            <w:szCs w:val="33"/>
          </w:rPr>
          <w:t>Route Deleting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18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19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route del -net 10.10.10.0/24 gw 192.168.0.1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4"/>
        <w:rPr>
          <w:ins w:id="320" w:author="Unknown" w:date="2048-04-20T20:20:00Z"/>
          <w:rFonts w:ascii="Arial" w:hAnsi="Arial" w:eastAsia="Times New Roman" w:cs="Arial"/>
          <w:color w:val="auto"/>
          <w:sz w:val="33"/>
          <w:szCs w:val="33"/>
        </w:rPr>
      </w:pPr>
      <w:ins w:id="321" w:author="Unknown" w:date="">
        <w:r>
          <w:rPr>
            <w:rFonts w:ascii="Arial" w:hAnsi="Arial" w:eastAsia="Times New Roman" w:cs="Arial"/>
            <w:color w:val="auto"/>
            <w:sz w:val="33"/>
            <w:szCs w:val="33"/>
          </w:rPr>
          <w:t>Adding default Gateway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2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23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route add default gw 192.168.0.1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2"/>
        <w:rPr>
          <w:ins w:id="324" w:author="Unknown" w:date="2048-04-20T20:20:00Z"/>
          <w:rFonts w:ascii="Arial" w:hAnsi="Arial" w:eastAsia="Times New Roman" w:cs="Arial"/>
          <w:color w:val="auto"/>
          <w:spacing w:val="-8"/>
          <w:sz w:val="45"/>
          <w:szCs w:val="45"/>
        </w:rPr>
      </w:pPr>
      <w:ins w:id="325" w:author="Unknown" w:date="">
        <w:r>
          <w:rPr>
            <w:rFonts w:ascii="Arial" w:hAnsi="Arial" w:eastAsia="Times New Roman" w:cs="Arial"/>
            <w:color w:val="auto"/>
            <w:spacing w:val="-8"/>
            <w:sz w:val="45"/>
            <w:szCs w:val="45"/>
          </w:rPr>
          <w:t>8. HOST Command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326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327" w:author="Unknown" w:date="">
        <w:r>
          <w:rPr>
            <w:rFonts w:ascii="inherit" w:hAnsi="inherit" w:eastAsia="Times New Roman" w:cs="Arial"/>
            <w:color w:val="auto"/>
            <w:sz w:val="27"/>
          </w:rPr>
          <w:t>host</w:t>
        </w:r>
      </w:ins>
      <w:ins w:id="328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command to find name to </w:t>
        </w:r>
      </w:ins>
      <w:ins w:id="329" w:author="Unknown" w:date="">
        <w:r>
          <w:rPr>
            <w:rFonts w:ascii="inherit" w:hAnsi="inherit" w:eastAsia="Times New Roman" w:cs="Arial"/>
            <w:color w:val="auto"/>
            <w:sz w:val="27"/>
          </w:rPr>
          <w:t>IP</w:t>
        </w:r>
      </w:ins>
      <w:ins w:id="330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or </w:t>
        </w:r>
      </w:ins>
      <w:ins w:id="331" w:author="Unknown" w:date="">
        <w:r>
          <w:rPr>
            <w:rFonts w:ascii="inherit" w:hAnsi="inherit" w:eastAsia="Times New Roman" w:cs="Arial"/>
            <w:color w:val="auto"/>
            <w:sz w:val="27"/>
          </w:rPr>
          <w:t>IP</w:t>
        </w:r>
      </w:ins>
      <w:ins w:id="332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to name in </w:t>
        </w:r>
      </w:ins>
      <w:ins w:id="333" w:author="Unknown" w:date="">
        <w:r>
          <w:rPr>
            <w:rFonts w:ascii="inherit" w:hAnsi="inherit" w:eastAsia="Times New Roman" w:cs="Arial"/>
            <w:color w:val="auto"/>
            <w:sz w:val="27"/>
          </w:rPr>
          <w:t>IPv4</w:t>
        </w:r>
      </w:ins>
      <w:ins w:id="334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or </w:t>
        </w:r>
      </w:ins>
      <w:ins w:id="335" w:author="Unknown" w:date="">
        <w:r>
          <w:rPr>
            <w:rFonts w:ascii="inherit" w:hAnsi="inherit" w:eastAsia="Times New Roman" w:cs="Arial"/>
            <w:color w:val="auto"/>
            <w:sz w:val="27"/>
          </w:rPr>
          <w:t>IPv6</w:t>
        </w:r>
      </w:ins>
      <w:ins w:id="336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and also query</w:t>
        </w:r>
      </w:ins>
      <w:ins w:id="337" w:author="Unknown" w:date="">
        <w:r>
          <w:rPr>
            <w:rFonts w:ascii="inherit" w:hAnsi="inherit" w:eastAsia="Times New Roman" w:cs="Arial"/>
            <w:color w:val="auto"/>
            <w:sz w:val="27"/>
          </w:rPr>
          <w:t> DNS</w:t>
        </w:r>
      </w:ins>
      <w:ins w:id="338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records.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39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40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host www.google.com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41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4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43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www.google.com has address 173.194.38.180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4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45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www.google.com has address 173.194.38.176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4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47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www.google.com has address 173.194.38.177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48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49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www.google.com has address 173.194.38.178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50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51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www.google.com has address 173.194.38.179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5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53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www.google.com has IPv6 address 2404:6800:4003:802::1014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354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355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Using </w:t>
        </w:r>
      </w:ins>
      <w:ins w:id="356" w:author="Unknown" w:date="">
        <w:r>
          <w:rPr>
            <w:rFonts w:ascii="inherit" w:hAnsi="inherit" w:eastAsia="Times New Roman" w:cs="Arial"/>
            <w:color w:val="auto"/>
            <w:sz w:val="27"/>
          </w:rPr>
          <w:t>-t</w:t>
        </w:r>
      </w:ins>
      <w:ins w:id="357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option we can find out DNS Resource Records like </w:t>
        </w:r>
      </w:ins>
      <w:ins w:id="358" w:author="Unknown" w:date="">
        <w:r>
          <w:rPr>
            <w:rFonts w:ascii="inherit" w:hAnsi="inherit" w:eastAsia="Times New Roman" w:cs="Arial"/>
            <w:color w:val="auto"/>
            <w:sz w:val="27"/>
          </w:rPr>
          <w:t>CNAME</w:t>
        </w:r>
      </w:ins>
      <w:ins w:id="359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, </w:t>
        </w:r>
      </w:ins>
      <w:ins w:id="360" w:author="Unknown" w:date="">
        <w:r>
          <w:rPr>
            <w:rFonts w:ascii="inherit" w:hAnsi="inherit" w:eastAsia="Times New Roman" w:cs="Arial"/>
            <w:color w:val="auto"/>
            <w:sz w:val="27"/>
          </w:rPr>
          <w:t>NS</w:t>
        </w:r>
      </w:ins>
      <w:ins w:id="361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, </w:t>
        </w:r>
      </w:ins>
      <w:ins w:id="362" w:author="Unknown" w:date="">
        <w:r>
          <w:rPr>
            <w:rFonts w:ascii="inherit" w:hAnsi="inherit" w:eastAsia="Times New Roman" w:cs="Arial"/>
            <w:color w:val="auto"/>
            <w:sz w:val="27"/>
          </w:rPr>
          <w:t>MX</w:t>
        </w:r>
      </w:ins>
      <w:ins w:id="363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, </w:t>
        </w:r>
      </w:ins>
      <w:ins w:id="364" w:author="Unknown" w:date="">
        <w:r>
          <w:rPr>
            <w:rFonts w:ascii="inherit" w:hAnsi="inherit" w:eastAsia="Times New Roman" w:cs="Arial"/>
            <w:color w:val="auto"/>
            <w:sz w:val="27"/>
          </w:rPr>
          <w:t>SOA</w:t>
        </w:r>
      </w:ins>
      <w:ins w:id="365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etc.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6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67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host -t CNAME www.redhat.com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68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69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70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www.redhat.com is an alias for wildcard.redhat.com.edgekey.net.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2"/>
        <w:rPr>
          <w:ins w:id="371" w:author="Unknown" w:date="2048-04-20T20:20:00Z"/>
          <w:rFonts w:ascii="Arial" w:hAnsi="Arial" w:eastAsia="Times New Roman" w:cs="Arial"/>
          <w:color w:val="auto"/>
          <w:spacing w:val="-8"/>
          <w:sz w:val="45"/>
          <w:szCs w:val="45"/>
        </w:rPr>
      </w:pPr>
      <w:ins w:id="372" w:author="Unknown" w:date="">
        <w:r>
          <w:rPr>
            <w:rFonts w:ascii="Arial" w:hAnsi="Arial" w:eastAsia="Times New Roman" w:cs="Arial"/>
            <w:color w:val="auto"/>
            <w:spacing w:val="-8"/>
            <w:sz w:val="45"/>
            <w:szCs w:val="45"/>
          </w:rPr>
          <w:t>9. ARP Command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373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374" w:author="Unknown" w:date="">
        <w:r>
          <w:rPr>
            <w:rFonts w:ascii="inherit" w:hAnsi="inherit" w:eastAsia="Times New Roman" w:cs="Arial"/>
            <w:color w:val="auto"/>
            <w:sz w:val="27"/>
          </w:rPr>
          <w:t>ARP</w:t>
        </w:r>
      </w:ins>
      <w:ins w:id="375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(Address Resolution Protocol) is useful to </w:t>
        </w:r>
      </w:ins>
      <w:ins w:id="376" w:author="Unknown" w:date="">
        <w:r>
          <w:rPr>
            <w:rFonts w:ascii="inherit" w:hAnsi="inherit" w:eastAsia="Times New Roman" w:cs="Arial"/>
            <w:color w:val="auto"/>
            <w:sz w:val="27"/>
          </w:rPr>
          <w:t>view</w:t>
        </w:r>
      </w:ins>
      <w:ins w:id="377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/ </w:t>
        </w:r>
      </w:ins>
      <w:ins w:id="378" w:author="Unknown" w:date="">
        <w:r>
          <w:rPr>
            <w:rFonts w:ascii="inherit" w:hAnsi="inherit" w:eastAsia="Times New Roman" w:cs="Arial"/>
            <w:color w:val="auto"/>
            <w:sz w:val="27"/>
          </w:rPr>
          <w:t>add</w:t>
        </w:r>
      </w:ins>
      <w:ins w:id="379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the contents of the kernel’s </w:t>
        </w:r>
      </w:ins>
      <w:ins w:id="380" w:author="Unknown" w:date="">
        <w:r>
          <w:rPr>
            <w:rFonts w:ascii="inherit" w:hAnsi="inherit" w:eastAsia="Times New Roman" w:cs="Arial"/>
            <w:color w:val="auto"/>
            <w:sz w:val="27"/>
          </w:rPr>
          <w:t>ARP tables</w:t>
        </w:r>
      </w:ins>
      <w:ins w:id="381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. To see default table use the command as.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8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83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arp -e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8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85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86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Address                  HWtype  HWaddress           Flags Mask            Iface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387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388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192.168.50.1             ether   00:50:56:c0:00:08   C                     eth0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2"/>
        <w:rPr>
          <w:ins w:id="389" w:author="Unknown" w:date="2048-04-20T20:20:00Z"/>
          <w:rFonts w:ascii="Arial" w:hAnsi="Arial" w:eastAsia="Times New Roman" w:cs="Arial"/>
          <w:color w:val="auto"/>
          <w:spacing w:val="-8"/>
          <w:sz w:val="45"/>
          <w:szCs w:val="45"/>
        </w:rPr>
      </w:pPr>
      <w:ins w:id="390" w:author="Unknown" w:date="">
        <w:r>
          <w:rPr>
            <w:rFonts w:ascii="Arial" w:hAnsi="Arial" w:eastAsia="Times New Roman" w:cs="Arial"/>
            <w:color w:val="auto"/>
            <w:spacing w:val="-8"/>
            <w:sz w:val="45"/>
            <w:szCs w:val="45"/>
          </w:rPr>
          <w:t>10. ETHTOOL Command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391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392" w:author="Unknown" w:date="">
        <w:r>
          <w:rPr>
            <w:rFonts w:ascii="inherit" w:hAnsi="inherit" w:eastAsia="Times New Roman" w:cs="Arial"/>
            <w:color w:val="auto"/>
            <w:sz w:val="27"/>
          </w:rPr>
          <w:t>ethtool</w:t>
        </w:r>
      </w:ins>
      <w:ins w:id="393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is a replacement of </w:t>
        </w:r>
      </w:ins>
      <w:ins w:id="394" w:author="Unknown" w:date="">
        <w:r>
          <w:rPr>
            <w:rFonts w:ascii="inherit" w:hAnsi="inherit" w:eastAsia="Times New Roman" w:cs="Arial"/>
            <w:color w:val="auto"/>
            <w:sz w:val="27"/>
          </w:rPr>
          <w:t>mii-tool</w:t>
        </w:r>
      </w:ins>
      <w:ins w:id="395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. It is to view, setting speed and duplex of your </w:t>
        </w:r>
      </w:ins>
      <w:ins w:id="396" w:author="Unknown" w:date="">
        <w:r>
          <w:rPr>
            <w:rFonts w:ascii="inherit" w:hAnsi="inherit" w:eastAsia="Times New Roman" w:cs="Arial"/>
            <w:color w:val="auto"/>
            <w:sz w:val="27"/>
          </w:rPr>
          <w:t>Network Interface Card </w:t>
        </w:r>
      </w:ins>
      <w:ins w:id="397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(</w:t>
        </w:r>
      </w:ins>
      <w:ins w:id="398" w:author="Unknown" w:date="">
        <w:r>
          <w:rPr>
            <w:rFonts w:ascii="inherit" w:hAnsi="inherit" w:eastAsia="Times New Roman" w:cs="Arial"/>
            <w:color w:val="auto"/>
            <w:sz w:val="27"/>
          </w:rPr>
          <w:t>NIC</w:t>
        </w:r>
      </w:ins>
      <w:ins w:id="399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). You can set duplex permanently in </w:t>
        </w:r>
      </w:ins>
      <w:ins w:id="400" w:author="Unknown" w:date="">
        <w:r>
          <w:rPr>
            <w:rFonts w:ascii="inherit" w:hAnsi="inherit" w:eastAsia="Times New Roman" w:cs="Arial"/>
            <w:color w:val="auto"/>
            <w:sz w:val="27"/>
          </w:rPr>
          <w:t>/etc/sysconfig/network-scripts/ifcfg-eth0</w:t>
        </w:r>
      </w:ins>
      <w:ins w:id="401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with </w:t>
        </w:r>
      </w:ins>
      <w:ins w:id="402" w:author="Unknown" w:date="">
        <w:r>
          <w:rPr>
            <w:rFonts w:ascii="inherit" w:hAnsi="inherit" w:eastAsia="Times New Roman" w:cs="Arial"/>
            <w:color w:val="auto"/>
            <w:sz w:val="27"/>
          </w:rPr>
          <w:t>ETHTOOL_OPTS</w:t>
        </w:r>
      </w:ins>
      <w:ins w:id="403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variable.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404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405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ethtool eth0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406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407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408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Settings for eth0: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409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410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 xml:space="preserve">        Current message level: 0x00000007 (7)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411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412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 xml:space="preserve">        Link detected: yes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2"/>
        <w:rPr>
          <w:ins w:id="413" w:author="Unknown" w:date="2048-04-20T20:20:00Z"/>
          <w:rFonts w:ascii="Arial" w:hAnsi="Arial" w:eastAsia="Times New Roman" w:cs="Arial"/>
          <w:color w:val="auto"/>
          <w:spacing w:val="-8"/>
          <w:sz w:val="45"/>
          <w:szCs w:val="45"/>
        </w:rPr>
      </w:pPr>
      <w:ins w:id="414" w:author="Unknown" w:date="">
        <w:r>
          <w:rPr>
            <w:rFonts w:ascii="Arial" w:hAnsi="Arial" w:eastAsia="Times New Roman" w:cs="Arial"/>
            <w:color w:val="auto"/>
            <w:spacing w:val="-8"/>
            <w:sz w:val="45"/>
            <w:szCs w:val="45"/>
          </w:rPr>
          <w:t>11. IWCONFIG Command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415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416" w:author="Unknown" w:date="">
        <w:r>
          <w:rPr>
            <w:rFonts w:ascii="inherit" w:hAnsi="inherit" w:eastAsia="Times New Roman" w:cs="Arial"/>
            <w:color w:val="auto"/>
            <w:sz w:val="27"/>
          </w:rPr>
          <w:t>iwconfig</w:t>
        </w:r>
      </w:ins>
      <w:ins w:id="417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command in </w:t>
        </w:r>
      </w:ins>
      <w:ins w:id="418" w:author="Unknown" w:date="">
        <w:r>
          <w:rPr>
            <w:rFonts w:ascii="inherit" w:hAnsi="inherit" w:eastAsia="Times New Roman" w:cs="Arial"/>
            <w:color w:val="auto"/>
            <w:sz w:val="27"/>
          </w:rPr>
          <w:t>Linux</w:t>
        </w:r>
      </w:ins>
      <w:ins w:id="419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is use to configure a </w:t>
        </w:r>
      </w:ins>
      <w:ins w:id="420" w:author="Unknown" w:date="">
        <w:r>
          <w:rPr>
            <w:rFonts w:ascii="inherit" w:hAnsi="inherit" w:eastAsia="Times New Roman" w:cs="Arial"/>
            <w:color w:val="auto"/>
            <w:sz w:val="27"/>
          </w:rPr>
          <w:t>wireless network interface</w:t>
        </w:r>
      </w:ins>
      <w:ins w:id="421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. You can see and set the basic </w:t>
        </w:r>
      </w:ins>
      <w:ins w:id="422" w:author="Unknown" w:date="">
        <w:r>
          <w:rPr>
            <w:rFonts w:ascii="inherit" w:hAnsi="inherit" w:eastAsia="Times New Roman" w:cs="Arial"/>
            <w:color w:val="auto"/>
            <w:sz w:val="27"/>
          </w:rPr>
          <w:t>Wi-Fi</w:t>
        </w:r>
      </w:ins>
      <w:ins w:id="423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details like </w:t>
        </w:r>
      </w:ins>
      <w:ins w:id="424" w:author="Unknown" w:date="">
        <w:r>
          <w:rPr>
            <w:rFonts w:ascii="inherit" w:hAnsi="inherit" w:eastAsia="Times New Roman" w:cs="Arial"/>
            <w:color w:val="auto"/>
            <w:sz w:val="27"/>
          </w:rPr>
          <w:t>SSID</w:t>
        </w:r>
      </w:ins>
      <w:ins w:id="425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channel and encryption. You can refer man page of </w:t>
        </w:r>
      </w:ins>
      <w:ins w:id="426" w:author="Unknown" w:date="">
        <w:r>
          <w:rPr>
            <w:rFonts w:ascii="inherit" w:hAnsi="inherit" w:eastAsia="Times New Roman" w:cs="Arial"/>
            <w:color w:val="auto"/>
            <w:sz w:val="27"/>
          </w:rPr>
          <w:t>iwconfig</w:t>
        </w:r>
      </w:ins>
      <w:ins w:id="427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to know more.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428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429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iwconfig [interface]</w:t>
        </w:r>
      </w:ins>
    </w:p>
    <w:p>
      <w:pPr>
        <w:pBdr>
          <w:bottom w:val="dashed" w:color="DDDDDD" w:sz="6" w:space="0"/>
        </w:pBdr>
        <w:shd w:val="clear" w:color="auto" w:fill="FFFFFF"/>
        <w:spacing w:after="210" w:line="312" w:lineRule="atLeast"/>
        <w:textAlignment w:val="baseline"/>
        <w:outlineLvl w:val="2"/>
        <w:rPr>
          <w:ins w:id="430" w:author="Unknown" w:date="2048-04-20T20:20:00Z"/>
          <w:rFonts w:ascii="Arial" w:hAnsi="Arial" w:eastAsia="Times New Roman" w:cs="Arial"/>
          <w:color w:val="auto"/>
          <w:spacing w:val="-8"/>
          <w:sz w:val="45"/>
          <w:szCs w:val="45"/>
        </w:rPr>
      </w:pPr>
      <w:ins w:id="431" w:author="Unknown" w:date="">
        <w:r>
          <w:rPr>
            <w:rFonts w:ascii="Arial" w:hAnsi="Arial" w:eastAsia="Times New Roman" w:cs="Arial"/>
            <w:color w:val="auto"/>
            <w:spacing w:val="-8"/>
            <w:sz w:val="45"/>
            <w:szCs w:val="45"/>
          </w:rPr>
          <w:t>12. HOSTNAME Command</w:t>
        </w:r>
      </w:ins>
    </w:p>
    <w:p>
      <w:pPr>
        <w:shd w:val="clear" w:color="auto" w:fill="FFFFFF"/>
        <w:spacing w:after="0" w:line="240" w:lineRule="auto"/>
        <w:textAlignment w:val="baseline"/>
        <w:rPr>
          <w:ins w:id="432" w:author="Unknown" w:date="2048-04-20T20:20:00Z"/>
          <w:rFonts w:ascii="Arial" w:hAnsi="Arial" w:eastAsia="Times New Roman" w:cs="Arial"/>
          <w:color w:val="auto"/>
          <w:sz w:val="27"/>
          <w:szCs w:val="27"/>
        </w:rPr>
      </w:pPr>
      <w:ins w:id="433" w:author="Unknown" w:date="">
        <w:r>
          <w:rPr>
            <w:rFonts w:ascii="inherit" w:hAnsi="inherit" w:eastAsia="Times New Roman" w:cs="Arial"/>
            <w:color w:val="auto"/>
            <w:sz w:val="27"/>
          </w:rPr>
          <w:t>hostname</w:t>
        </w:r>
      </w:ins>
      <w:ins w:id="434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is to identify in a network. Execute </w:t>
        </w:r>
      </w:ins>
      <w:ins w:id="435" w:author="Unknown" w:date="">
        <w:r>
          <w:rPr>
            <w:rFonts w:ascii="inherit" w:hAnsi="inherit" w:eastAsia="Times New Roman" w:cs="Arial"/>
            <w:color w:val="auto"/>
            <w:sz w:val="27"/>
          </w:rPr>
          <w:t>hostname</w:t>
        </w:r>
      </w:ins>
      <w:ins w:id="436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 command to see the hostname of your box. You can set hostname permanently in </w:t>
        </w:r>
      </w:ins>
      <w:ins w:id="437" w:author="Unknown" w:date="">
        <w:r>
          <w:rPr>
            <w:rFonts w:ascii="inherit" w:hAnsi="inherit" w:eastAsia="Times New Roman" w:cs="Arial"/>
            <w:color w:val="auto"/>
            <w:sz w:val="27"/>
          </w:rPr>
          <w:t>/etc/sysconfig/network</w:t>
        </w:r>
      </w:ins>
      <w:ins w:id="438" w:author="Unknown" w:date="">
        <w:r>
          <w:rPr>
            <w:rFonts w:ascii="Arial" w:hAnsi="Arial" w:eastAsia="Times New Roman" w:cs="Arial"/>
            <w:color w:val="auto"/>
            <w:sz w:val="27"/>
            <w:szCs w:val="27"/>
          </w:rPr>
          <w:t>. Need to reboot box once set a proper hostname.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439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440" w:author="Unknown" w:date="">
        <w:r>
          <w:rPr>
            <w:rFonts w:ascii="inherit" w:hAnsi="inherit" w:eastAsia="Times New Roman" w:cs="Courier New"/>
            <w:b/>
            <w:bCs/>
            <w:color w:val="auto"/>
            <w:sz w:val="20"/>
            <w:szCs w:val="20"/>
          </w:rPr>
          <w:t># hostname</w:t>
        </w:r>
      </w:ins>
      <w:ins w:id="441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 xml:space="preserve"> </w:t>
        </w:r>
      </w:ins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442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</w:p>
    <w:p>
      <w:pPr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ins w:id="443" w:author="Unknown" w:date="2048-04-20T20:20:00Z"/>
          <w:rFonts w:ascii="Courier" w:hAnsi="Courier" w:eastAsia="Times New Roman" w:cs="Courier New"/>
          <w:color w:val="auto"/>
          <w:sz w:val="20"/>
          <w:szCs w:val="20"/>
        </w:rPr>
      </w:pPr>
      <w:ins w:id="444" w:author="Unknown" w:date="">
        <w:r>
          <w:rPr>
            <w:rFonts w:ascii="Courier" w:hAnsi="Courier" w:eastAsia="Times New Roman" w:cs="Courier New"/>
            <w:color w:val="auto"/>
            <w:sz w:val="20"/>
            <w:szCs w:val="20"/>
          </w:rPr>
          <w:t>tecmint.com</w:t>
        </w:r>
      </w:ins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2"/>
        <w:shd w:val="clear" w:color="auto" w:fill="FFFFFF"/>
        <w:spacing w:before="600" w:after="300"/>
        <w:rPr>
          <w:rFonts w:ascii="Arial" w:hAnsi="Arial" w:cs="Arial"/>
          <w:color w:val="auto"/>
        </w:rPr>
      </w:pPr>
      <w:r>
        <w:rPr>
          <w:rStyle w:val="19"/>
          <w:rFonts w:ascii="Arial" w:hAnsi="Arial" w:cs="Arial"/>
          <w:color w:val="auto"/>
          <w:shd w:val="clear" w:color="auto" w:fill="FF4E00"/>
        </w:rPr>
        <w:t>4</w:t>
      </w:r>
      <w:r>
        <w:rPr>
          <w:rFonts w:ascii="Arial" w:hAnsi="Arial" w:cs="Arial"/>
          <w:color w:val="auto"/>
        </w:rPr>
        <w:t>telnet</w:t>
      </w:r>
    </w:p>
    <w:p>
      <w:pPr>
        <w:pStyle w:val="7"/>
        <w:shd w:val="clear" w:color="auto" w:fill="FFFFFF"/>
        <w:spacing w:before="0" w:beforeAutospacing="0" w:after="420" w:afterAutospacing="0"/>
        <w:rPr>
          <w:rFonts w:ascii="Georgia" w:hAnsi="Georgia"/>
          <w:color w:val="auto"/>
          <w:sz w:val="32"/>
          <w:szCs w:val="32"/>
        </w:rPr>
      </w:pPr>
      <w:r>
        <w:rPr>
          <w:rFonts w:ascii="Georgia" w:hAnsi="Georgia"/>
          <w:color w:val="auto"/>
          <w:sz w:val="32"/>
          <w:szCs w:val="32"/>
        </w:rPr>
        <w:t>telnet connect destination host:port via a telnet protocol if connection establishes means connectivity between two hosts is working fine.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[root@localhost ~]# telnet geekflare.com 443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Trying 162.159.244.243...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Connected to geekflare.com.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Escape character is '^]'.</w:t>
      </w:r>
    </w:p>
    <w:p>
      <w:pPr>
        <w:pStyle w:val="2"/>
        <w:shd w:val="clear" w:color="auto" w:fill="FFFFFF"/>
        <w:spacing w:before="600" w:after="300"/>
        <w:rPr>
          <w:rFonts w:ascii="Arial" w:hAnsi="Arial" w:cs="Arial"/>
          <w:color w:val="auto"/>
          <w:sz w:val="36"/>
          <w:szCs w:val="36"/>
        </w:rPr>
      </w:pPr>
      <w:r>
        <w:rPr>
          <w:rStyle w:val="19"/>
          <w:rFonts w:ascii="Arial" w:hAnsi="Arial" w:cs="Arial"/>
          <w:color w:val="auto"/>
          <w:shd w:val="clear" w:color="auto" w:fill="FF4E00"/>
        </w:rPr>
        <w:t>5</w:t>
      </w:r>
      <w:r>
        <w:rPr>
          <w:rFonts w:ascii="Arial" w:hAnsi="Arial" w:cs="Arial"/>
          <w:color w:val="auto"/>
        </w:rPr>
        <w:t>nslookup</w:t>
      </w:r>
    </w:p>
    <w:p>
      <w:pPr>
        <w:pStyle w:val="7"/>
        <w:shd w:val="clear" w:color="auto" w:fill="FFFFFF"/>
        <w:spacing w:before="0" w:beforeAutospacing="0" w:after="420" w:afterAutospacing="0"/>
        <w:rPr>
          <w:rFonts w:ascii="Georgia" w:hAnsi="Georgia"/>
          <w:color w:val="auto"/>
          <w:sz w:val="32"/>
          <w:szCs w:val="32"/>
        </w:rPr>
      </w:pPr>
      <w:r>
        <w:rPr>
          <w:rFonts w:ascii="Georgia" w:hAnsi="Georgia"/>
          <w:color w:val="auto"/>
          <w:sz w:val="32"/>
          <w:szCs w:val="32"/>
        </w:rPr>
        <w:t>nslookup is a program to query Internet domain name servers.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[root@localhost ~]# nslookup geekflare.com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Server:                        172.16.179.2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Address:         172.16.179.2#53 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Non-authoritative answer: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Name: geekflare.com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Address: 162.159.243.243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Name: geekflare.com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Address: 162.159.244.243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[root@localhost ~]#</w:t>
      </w:r>
    </w:p>
    <w:p>
      <w:pPr>
        <w:pStyle w:val="2"/>
        <w:shd w:val="clear" w:color="auto" w:fill="FFFFFF"/>
        <w:spacing w:before="600" w:after="300"/>
        <w:rPr>
          <w:rFonts w:ascii="Arial" w:hAnsi="Arial" w:cs="Arial"/>
          <w:color w:val="auto"/>
          <w:sz w:val="36"/>
          <w:szCs w:val="36"/>
        </w:rPr>
      </w:pPr>
      <w:r>
        <w:rPr>
          <w:rStyle w:val="19"/>
          <w:rFonts w:ascii="Arial" w:hAnsi="Arial" w:cs="Arial"/>
          <w:color w:val="auto"/>
          <w:shd w:val="clear" w:color="auto" w:fill="FF4E00"/>
        </w:rPr>
        <w:t>6</w:t>
      </w:r>
      <w:r>
        <w:rPr>
          <w:rFonts w:ascii="Arial" w:hAnsi="Arial" w:cs="Arial"/>
          <w:color w:val="auto"/>
        </w:rPr>
        <w:t>netstat</w:t>
      </w:r>
    </w:p>
    <w:p>
      <w:pPr>
        <w:pStyle w:val="7"/>
        <w:shd w:val="clear" w:color="auto" w:fill="FFFFFF"/>
        <w:spacing w:before="0" w:beforeAutospacing="0" w:after="420" w:afterAutospacing="0"/>
        <w:rPr>
          <w:rFonts w:ascii="Georgia" w:hAnsi="Georgia"/>
          <w:color w:val="auto"/>
          <w:sz w:val="32"/>
          <w:szCs w:val="32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"https://geekflare.com/netstat/" </w:instrText>
      </w:r>
      <w:r>
        <w:rPr>
          <w:color w:val="auto"/>
        </w:rPr>
        <w:fldChar w:fldCharType="separate"/>
      </w:r>
      <w:r>
        <w:rPr>
          <w:rStyle w:val="11"/>
          <w:rFonts w:ascii="Georgia" w:hAnsi="Georgia"/>
          <w:color w:val="auto"/>
          <w:sz w:val="32"/>
          <w:szCs w:val="32"/>
        </w:rPr>
        <w:t>Netstat </w:t>
      </w:r>
      <w:r>
        <w:rPr>
          <w:rStyle w:val="11"/>
          <w:rFonts w:ascii="Georgia" w:hAnsi="Georgia"/>
          <w:color w:val="auto"/>
          <w:sz w:val="32"/>
          <w:szCs w:val="32"/>
        </w:rPr>
        <w:fldChar w:fldCharType="end"/>
      </w:r>
      <w:r>
        <w:rPr>
          <w:rFonts w:ascii="Georgia" w:hAnsi="Georgia"/>
          <w:color w:val="auto"/>
          <w:sz w:val="32"/>
          <w:szCs w:val="32"/>
        </w:rPr>
        <w:t>command allows you a simple way to review each of your network connections and open sockets.</w:t>
      </w:r>
    </w:p>
    <w:p>
      <w:pPr>
        <w:pStyle w:val="7"/>
        <w:shd w:val="clear" w:color="auto" w:fill="FFFFFF"/>
        <w:spacing w:before="0" w:beforeAutospacing="0" w:after="420" w:afterAutospacing="0"/>
        <w:rPr>
          <w:rFonts w:ascii="Georgia" w:hAnsi="Georgia"/>
          <w:color w:val="auto"/>
          <w:sz w:val="32"/>
          <w:szCs w:val="32"/>
        </w:rPr>
      </w:pPr>
      <w:r>
        <w:rPr>
          <w:rFonts w:ascii="Georgia" w:hAnsi="Georgia"/>
          <w:color w:val="auto"/>
          <w:sz w:val="32"/>
          <w:szCs w:val="32"/>
        </w:rPr>
        <w:t>netstat with head output is very helpful while performing web server troubleshooting.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[root@localhost ~]# netstat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Active Internet connections (w/o servers)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Proto Recv-Q Send-Q Local Address           Foreign Address        State    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tcp       0     0 172.16.179.135:58856   mirror.comp.nus.ed:http TIME_WAIT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tcp       0     0 172.16.179.135:34444   riksun.riken.go.jp:http ESTABLISHED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tcp       0     0 172.16.179.135:37948   mirrors.isu.net.sa:http TIME_WAIT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tcp       0     0 172.16.179.135:53128   ossm.utm.my:http       TIME_WAIT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tcp       0     0 172.16.179.135:59723   103.237.168.15:http     TIME_WAIT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tcp       0     0 172.16.179.135:60244   no-ptr.as20860.net:http TIME_WAIT</w:t>
      </w:r>
    </w:p>
    <w:p>
      <w:pPr>
        <w:pStyle w:val="2"/>
        <w:shd w:val="clear" w:color="auto" w:fill="FFFFFF"/>
        <w:spacing w:before="600" w:after="300"/>
        <w:rPr>
          <w:rFonts w:ascii="Arial" w:hAnsi="Arial" w:cs="Arial"/>
          <w:color w:val="auto"/>
          <w:sz w:val="36"/>
          <w:szCs w:val="36"/>
        </w:rPr>
      </w:pPr>
      <w:r>
        <w:rPr>
          <w:rStyle w:val="19"/>
          <w:rFonts w:ascii="Arial" w:hAnsi="Arial" w:cs="Arial"/>
          <w:color w:val="auto"/>
          <w:shd w:val="clear" w:color="auto" w:fill="FF4E00"/>
        </w:rPr>
        <w:t>7</w:t>
      </w:r>
      <w:r>
        <w:rPr>
          <w:rFonts w:ascii="Arial" w:hAnsi="Arial" w:cs="Arial"/>
          <w:color w:val="auto"/>
        </w:rPr>
        <w:t>scp</w:t>
      </w:r>
    </w:p>
    <w:p>
      <w:pPr>
        <w:pStyle w:val="7"/>
        <w:shd w:val="clear" w:color="auto" w:fill="FFFFFF"/>
        <w:spacing w:before="0" w:beforeAutospacing="0" w:after="420" w:afterAutospacing="0"/>
        <w:rPr>
          <w:rFonts w:ascii="Georgia" w:hAnsi="Georgia"/>
          <w:color w:val="auto"/>
          <w:sz w:val="32"/>
          <w:szCs w:val="32"/>
        </w:rPr>
      </w:pPr>
      <w:r>
        <w:rPr>
          <w:rFonts w:ascii="Georgia" w:hAnsi="Georgia"/>
          <w:color w:val="auto"/>
          <w:sz w:val="32"/>
          <w:szCs w:val="32"/>
        </w:rPr>
        <w:t>scp allows you to secure copy files to and from another host in the network.</w:t>
      </w:r>
    </w:p>
    <w:p>
      <w:pPr>
        <w:pStyle w:val="7"/>
        <w:shd w:val="clear" w:color="auto" w:fill="FFFFFF"/>
        <w:spacing w:before="0" w:beforeAutospacing="0" w:after="420" w:afterAutospacing="0"/>
        <w:rPr>
          <w:rFonts w:ascii="Georgia" w:hAnsi="Georgia"/>
          <w:color w:val="auto"/>
          <w:sz w:val="32"/>
          <w:szCs w:val="32"/>
        </w:rPr>
      </w:pPr>
      <w:r>
        <w:rPr>
          <w:rFonts w:ascii="Georgia" w:hAnsi="Georgia"/>
          <w:color w:val="auto"/>
          <w:sz w:val="32"/>
          <w:szCs w:val="32"/>
        </w:rPr>
        <w:t>Ex: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scp $filename user@targethost:/$path</w:t>
      </w:r>
    </w:p>
    <w:p>
      <w:pPr>
        <w:pStyle w:val="2"/>
        <w:shd w:val="clear" w:color="auto" w:fill="FFFFFF"/>
        <w:spacing w:before="600" w:after="300"/>
        <w:rPr>
          <w:rFonts w:ascii="Arial" w:hAnsi="Arial" w:cs="Arial"/>
          <w:color w:val="auto"/>
        </w:rPr>
      </w:pPr>
      <w:r>
        <w:rPr>
          <w:rStyle w:val="19"/>
          <w:rFonts w:ascii="Arial" w:hAnsi="Arial" w:cs="Arial"/>
          <w:color w:val="auto"/>
          <w:shd w:val="clear" w:color="auto" w:fill="FF4E00"/>
        </w:rPr>
        <w:t>8</w:t>
      </w:r>
      <w:r>
        <w:rPr>
          <w:rFonts w:ascii="Arial" w:hAnsi="Arial" w:cs="Arial"/>
          <w:color w:val="auto"/>
        </w:rPr>
        <w:t>w</w:t>
      </w:r>
      <w:r>
        <w:rPr>
          <w:rFonts w:ascii="Arial" w:hAnsi="Arial" w:cs="Arial"/>
          <w:color w:val="auto"/>
        </w:rPr>
        <w:t>21  b.resolvers.Level3.net (4.2.2.2)  199.725 ms  199.190 ms  202.488 ms</w:t>
      </w:r>
    </w:p>
    <w:p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4. NETSTAT Command</w:t>
      </w:r>
    </w:p>
    <w:p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Netstat (Network Statistic) command display connection info, routing table information etc. To displays routing table information use option</w:t>
      </w:r>
    </w:p>
    <w:p>
      <w:pPr>
        <w:pStyle w:val="7"/>
        <w:shd w:val="clear" w:color="auto" w:fill="FFFFFF"/>
        <w:spacing w:before="0" w:beforeAutospacing="0" w:after="420" w:afterAutospacing="0"/>
        <w:rPr>
          <w:rFonts w:ascii="Georgia" w:hAnsi="Georgia"/>
          <w:color w:val="auto"/>
          <w:sz w:val="32"/>
          <w:szCs w:val="32"/>
        </w:rPr>
      </w:pPr>
      <w:r>
        <w:rPr>
          <w:rFonts w:ascii="Georgia" w:hAnsi="Georgia"/>
          <w:color w:val="auto"/>
          <w:sz w:val="32"/>
          <w:szCs w:val="32"/>
        </w:rPr>
        <w:t>w prints a summary of the current activity on the system, including what each user is doing, and their processes.</w:t>
      </w:r>
    </w:p>
    <w:p>
      <w:pPr>
        <w:pStyle w:val="7"/>
        <w:shd w:val="clear" w:color="auto" w:fill="FFFFFF"/>
        <w:spacing w:before="0" w:beforeAutospacing="0" w:after="420" w:afterAutospacing="0"/>
        <w:rPr>
          <w:rFonts w:ascii="Georgia" w:hAnsi="Georgia"/>
          <w:color w:val="auto"/>
          <w:sz w:val="32"/>
          <w:szCs w:val="32"/>
        </w:rPr>
      </w:pPr>
      <w:r>
        <w:rPr>
          <w:rFonts w:ascii="Georgia" w:hAnsi="Georgia"/>
          <w:color w:val="auto"/>
          <w:sz w:val="32"/>
          <w:szCs w:val="32"/>
        </w:rPr>
        <w:t>Also list the logged in users and system load average for the past 1, 5, and 15 minutes.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[root@localhost ~]# w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23:32:48 up 2:52, 2 users, load average: 0.51, 0.36, 0.19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USER     TTY       LOGIN@   IDLE   JCPU   PCPU WHAT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chandan :0       20:41   ?xdm?   7:07 0.13s gdm-session-worker [pam/gdm-password]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chandan pts/0     20:42   0.00s 0.23s 3.42s /usr/libexec/gnome-terminal-server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[root@localhost ~]#</w:t>
      </w:r>
    </w:p>
    <w:p>
      <w:pPr>
        <w:pStyle w:val="2"/>
        <w:shd w:val="clear" w:color="auto" w:fill="FFFFFF"/>
        <w:spacing w:before="600" w:after="300"/>
        <w:rPr>
          <w:rFonts w:ascii="Arial" w:hAnsi="Arial" w:cs="Arial"/>
          <w:color w:val="auto"/>
          <w:sz w:val="36"/>
          <w:szCs w:val="36"/>
        </w:rPr>
      </w:pPr>
      <w:r>
        <w:rPr>
          <w:rStyle w:val="19"/>
          <w:rFonts w:ascii="Arial" w:hAnsi="Arial" w:cs="Arial"/>
          <w:color w:val="auto"/>
          <w:shd w:val="clear" w:color="auto" w:fill="FF4E00"/>
        </w:rPr>
        <w:t>9</w:t>
      </w:r>
      <w:r>
        <w:rPr>
          <w:rFonts w:ascii="Arial" w:hAnsi="Arial" w:cs="Arial"/>
          <w:color w:val="auto"/>
        </w:rPr>
        <w:t>nmap</w:t>
      </w:r>
    </w:p>
    <w:p>
      <w:pPr>
        <w:pStyle w:val="7"/>
        <w:shd w:val="clear" w:color="auto" w:fill="FFFFFF"/>
        <w:spacing w:before="0" w:beforeAutospacing="0" w:after="420" w:afterAutospacing="0"/>
        <w:rPr>
          <w:rFonts w:ascii="Georgia" w:hAnsi="Georgia"/>
          <w:color w:val="auto"/>
          <w:sz w:val="32"/>
          <w:szCs w:val="32"/>
        </w:rPr>
      </w:pPr>
      <w:r>
        <w:rPr>
          <w:rFonts w:ascii="Georgia" w:hAnsi="Georgia"/>
          <w:color w:val="auto"/>
          <w:sz w:val="32"/>
          <w:szCs w:val="32"/>
        </w:rPr>
        <w:t>nmap is a one of the powerful commands, which checks the 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"https://geekflare.com/port-scanner-server/" </w:instrText>
      </w:r>
      <w:r>
        <w:rPr>
          <w:color w:val="auto"/>
        </w:rPr>
        <w:fldChar w:fldCharType="separate"/>
      </w:r>
      <w:r>
        <w:rPr>
          <w:rStyle w:val="11"/>
          <w:rFonts w:ascii="Georgia" w:hAnsi="Georgia"/>
          <w:color w:val="auto"/>
          <w:sz w:val="32"/>
          <w:szCs w:val="32"/>
        </w:rPr>
        <w:t>opened port</w:t>
      </w:r>
      <w:r>
        <w:rPr>
          <w:rStyle w:val="11"/>
          <w:rFonts w:ascii="Georgia" w:hAnsi="Georgia"/>
          <w:color w:val="auto"/>
          <w:sz w:val="32"/>
          <w:szCs w:val="32"/>
        </w:rPr>
        <w:fldChar w:fldCharType="end"/>
      </w:r>
      <w:r>
        <w:rPr>
          <w:rFonts w:ascii="Georgia" w:hAnsi="Georgia"/>
          <w:color w:val="auto"/>
          <w:sz w:val="32"/>
          <w:szCs w:val="32"/>
        </w:rPr>
        <w:t> on the server.</w:t>
      </w:r>
    </w:p>
    <w:p>
      <w:pPr>
        <w:pStyle w:val="7"/>
        <w:shd w:val="clear" w:color="auto" w:fill="FFFFFF"/>
        <w:spacing w:before="0" w:beforeAutospacing="0" w:after="420" w:afterAutospacing="0"/>
        <w:rPr>
          <w:rFonts w:ascii="Georgia" w:hAnsi="Georgia"/>
          <w:color w:val="auto"/>
          <w:sz w:val="32"/>
          <w:szCs w:val="32"/>
        </w:rPr>
      </w:pPr>
      <w:r>
        <w:rPr>
          <w:rFonts w:ascii="Georgia" w:hAnsi="Georgia"/>
          <w:color w:val="auto"/>
          <w:sz w:val="32"/>
          <w:szCs w:val="32"/>
        </w:rPr>
        <w:t>Usage example:</w:t>
      </w:r>
    </w:p>
    <w:p>
      <w:pPr>
        <w:pStyle w:val="6"/>
        <w:shd w:val="clear" w:color="auto" w:fill="272822"/>
        <w:rPr>
          <w:rFonts w:ascii="Consolas" w:hAnsi="Consolas" w:cs="Consolas"/>
          <w:color w:val="auto"/>
          <w:sz w:val="32"/>
          <w:szCs w:val="32"/>
        </w:rPr>
      </w:pPr>
      <w:r>
        <w:rPr>
          <w:rFonts w:ascii="Consolas" w:hAnsi="Consolas" w:cs="Consolas"/>
          <w:color w:val="auto"/>
          <w:sz w:val="32"/>
          <w:szCs w:val="32"/>
        </w:rPr>
        <w:t>nmap $server_name</w:t>
      </w:r>
    </w:p>
    <w:p>
      <w:pPr>
        <w:rPr>
          <w:color w:val="auto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inheri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04914"/>
    <w:rsid w:val="003F455B"/>
    <w:rsid w:val="004B2187"/>
    <w:rsid w:val="007E5B2C"/>
    <w:rsid w:val="00811A68"/>
    <w:rsid w:val="009E58A6"/>
    <w:rsid w:val="00C04914"/>
    <w:rsid w:val="00C11DD8"/>
    <w:rsid w:val="667E529B"/>
    <w:rsid w:val="7F781E47"/>
    <w:rsid w:val="BFF5BA7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宋体"/>
      <w:b/>
      <w:bCs/>
      <w:color w:val="4F81BD"/>
      <w:sz w:val="26"/>
      <w:szCs w:val="26"/>
    </w:rPr>
  </w:style>
  <w:style w:type="paragraph" w:styleId="3">
    <w:name w:val="heading 3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5">
    <w:name w:val="heading 5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TML Code"/>
    <w:basedOn w:val="8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8"/>
    <w:unhideWhenUsed/>
    <w:uiPriority w:val="99"/>
    <w:rPr>
      <w:color w:val="0000FF"/>
      <w:u w:val="single"/>
    </w:rPr>
  </w:style>
  <w:style w:type="character" w:styleId="12">
    <w:name w:val="Strong"/>
    <w:basedOn w:val="8"/>
    <w:qFormat/>
    <w:uiPriority w:val="22"/>
    <w:rPr>
      <w:b/>
      <w:bCs/>
    </w:rPr>
  </w:style>
  <w:style w:type="character" w:customStyle="1" w:styleId="14">
    <w:name w:val="Heading 3 Char"/>
    <w:basedOn w:val="8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5">
    <w:name w:val="Heading 4 Char"/>
    <w:basedOn w:val="8"/>
    <w:link w:val="4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6">
    <w:name w:val="Heading 5 Char"/>
    <w:basedOn w:val="8"/>
    <w:link w:val="5"/>
    <w:uiPriority w:val="9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17">
    <w:name w:val="HTML Preformatted Char"/>
    <w:basedOn w:val="8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8">
    <w:name w:val="Heading 2 Char"/>
    <w:basedOn w:val="8"/>
    <w:link w:val="2"/>
    <w:semiHidden/>
    <w:uiPriority w:val="9"/>
    <w:rPr>
      <w:rFonts w:ascii="Cambria" w:hAnsi="Cambria" w:eastAsia="宋体"/>
      <w:b/>
      <w:bCs/>
      <w:color w:val="4F81BD"/>
      <w:sz w:val="26"/>
      <w:szCs w:val="26"/>
    </w:rPr>
  </w:style>
  <w:style w:type="character" w:customStyle="1" w:styleId="19">
    <w:name w:val="num-count"/>
    <w:basedOn w:val="8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2216</Words>
  <Characters>12636</Characters>
  <Lines>105</Lines>
  <Paragraphs>29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1970-01-01T10:29:59Z</dcterms:created>
  <dc:creator>Dell</dc:creator>
  <cp:lastModifiedBy>bppimt</cp:lastModifiedBy>
  <dcterms:modified xsi:type="dcterms:W3CDTF">2019-02-08T10:55:13Z</dcterms:modified>
  <dc:title>BroadCast socket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